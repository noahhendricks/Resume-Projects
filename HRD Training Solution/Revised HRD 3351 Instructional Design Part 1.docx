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CCC7B" w14:textId="77777777" w:rsidR="00921A10" w:rsidRDefault="00921A10" w:rsidP="00CC13C8">
      <w:pPr>
        <w:spacing w:line="480" w:lineRule="auto"/>
        <w:rPr>
          <w:rFonts w:ascii="Times New Roman" w:hAnsi="Times New Roman" w:cs="Times New Roman"/>
        </w:rPr>
      </w:pPr>
    </w:p>
    <w:p w14:paraId="7E7F47AF" w14:textId="77777777" w:rsidR="00921A10" w:rsidRDefault="00921A10" w:rsidP="00CC13C8">
      <w:pPr>
        <w:spacing w:line="480" w:lineRule="auto"/>
        <w:rPr>
          <w:rFonts w:ascii="Times New Roman" w:hAnsi="Times New Roman" w:cs="Times New Roman"/>
        </w:rPr>
      </w:pPr>
    </w:p>
    <w:p w14:paraId="0E87890B" w14:textId="77777777" w:rsidR="00921A10" w:rsidRDefault="00921A10" w:rsidP="00CC13C8">
      <w:pPr>
        <w:spacing w:line="480" w:lineRule="auto"/>
        <w:rPr>
          <w:rFonts w:ascii="Times New Roman" w:hAnsi="Times New Roman" w:cs="Times New Roman"/>
        </w:rPr>
      </w:pPr>
    </w:p>
    <w:p w14:paraId="3E716CC5" w14:textId="77777777" w:rsidR="00921A10" w:rsidRDefault="00921A10" w:rsidP="00CC13C8">
      <w:pPr>
        <w:spacing w:line="480" w:lineRule="auto"/>
        <w:rPr>
          <w:rFonts w:ascii="Times New Roman" w:hAnsi="Times New Roman" w:cs="Times New Roman"/>
        </w:rPr>
      </w:pPr>
    </w:p>
    <w:p w14:paraId="1ABE096C" w14:textId="77777777" w:rsidR="00921A10" w:rsidRDefault="00921A10" w:rsidP="00CC13C8">
      <w:pPr>
        <w:spacing w:line="480" w:lineRule="auto"/>
        <w:rPr>
          <w:rFonts w:ascii="Times New Roman" w:hAnsi="Times New Roman" w:cs="Times New Roman"/>
        </w:rPr>
      </w:pPr>
    </w:p>
    <w:p w14:paraId="411AA225" w14:textId="77777777" w:rsidR="00921A10" w:rsidRDefault="00921A10" w:rsidP="00CC13C8">
      <w:pPr>
        <w:spacing w:line="480" w:lineRule="auto"/>
        <w:rPr>
          <w:rFonts w:ascii="Times New Roman" w:hAnsi="Times New Roman" w:cs="Times New Roman"/>
        </w:rPr>
      </w:pPr>
    </w:p>
    <w:p w14:paraId="4E1FC32B" w14:textId="77777777" w:rsidR="00921A10" w:rsidRDefault="00921A10" w:rsidP="00CC13C8">
      <w:pPr>
        <w:spacing w:line="480" w:lineRule="auto"/>
        <w:rPr>
          <w:rFonts w:ascii="Times New Roman" w:hAnsi="Times New Roman" w:cs="Times New Roman"/>
        </w:rPr>
      </w:pPr>
    </w:p>
    <w:p w14:paraId="1629AF08" w14:textId="77777777" w:rsidR="00921A10" w:rsidRDefault="00921A10" w:rsidP="00CC13C8">
      <w:pPr>
        <w:spacing w:line="480" w:lineRule="auto"/>
        <w:rPr>
          <w:rFonts w:ascii="Times New Roman" w:hAnsi="Times New Roman" w:cs="Times New Roman"/>
        </w:rPr>
      </w:pPr>
    </w:p>
    <w:p w14:paraId="2E9AC2D6" w14:textId="4F7CB974" w:rsidR="00921A10" w:rsidRDefault="00394513" w:rsidP="00921A10">
      <w:pPr>
        <w:spacing w:line="480" w:lineRule="auto"/>
        <w:jc w:val="center"/>
        <w:rPr>
          <w:rFonts w:ascii="Times New Roman" w:hAnsi="Times New Roman" w:cs="Times New Roman"/>
        </w:rPr>
      </w:pPr>
      <w:r>
        <w:rPr>
          <w:rFonts w:ascii="Times New Roman" w:hAnsi="Times New Roman" w:cs="Times New Roman"/>
        </w:rPr>
        <w:t>Instructional Design Part 1</w:t>
      </w:r>
    </w:p>
    <w:p w14:paraId="6524F4D7" w14:textId="3FFF361D" w:rsidR="00921A10" w:rsidRDefault="00394513" w:rsidP="00921A10">
      <w:pPr>
        <w:spacing w:line="480" w:lineRule="auto"/>
        <w:jc w:val="center"/>
        <w:rPr>
          <w:rFonts w:ascii="Times New Roman" w:hAnsi="Times New Roman" w:cs="Times New Roman"/>
        </w:rPr>
      </w:pPr>
      <w:r>
        <w:rPr>
          <w:rFonts w:ascii="Times New Roman" w:hAnsi="Times New Roman" w:cs="Times New Roman"/>
        </w:rPr>
        <w:t xml:space="preserve">David Gonzalez, </w:t>
      </w:r>
      <w:r w:rsidR="00EE5682">
        <w:rPr>
          <w:rFonts w:ascii="Times New Roman" w:hAnsi="Times New Roman" w:cs="Times New Roman"/>
        </w:rPr>
        <w:t>Noah</w:t>
      </w:r>
      <w:r w:rsidR="00921A10">
        <w:rPr>
          <w:rFonts w:ascii="Times New Roman" w:hAnsi="Times New Roman" w:cs="Times New Roman"/>
        </w:rPr>
        <w:t xml:space="preserve"> Hendricks</w:t>
      </w:r>
      <w:r>
        <w:rPr>
          <w:rFonts w:ascii="Times New Roman" w:hAnsi="Times New Roman" w:cs="Times New Roman"/>
        </w:rPr>
        <w:t>, Clarissa Martinez, Laura Moreno, and Cedric Turner</w:t>
      </w:r>
    </w:p>
    <w:p w14:paraId="30B2FBC4" w14:textId="62CE33FD" w:rsidR="00921A10" w:rsidRDefault="00394513" w:rsidP="00921A10">
      <w:pPr>
        <w:spacing w:line="480" w:lineRule="auto"/>
        <w:jc w:val="center"/>
        <w:rPr>
          <w:rFonts w:ascii="Times New Roman" w:hAnsi="Times New Roman" w:cs="Times New Roman"/>
        </w:rPr>
      </w:pPr>
      <w:r>
        <w:rPr>
          <w:rFonts w:ascii="Times New Roman" w:hAnsi="Times New Roman" w:cs="Times New Roman"/>
        </w:rPr>
        <w:t>HRD 3351</w:t>
      </w:r>
    </w:p>
    <w:p w14:paraId="62AEF486" w14:textId="49738743" w:rsidR="00A41842" w:rsidRDefault="00A41842" w:rsidP="00921A10">
      <w:pPr>
        <w:spacing w:line="480" w:lineRule="auto"/>
        <w:jc w:val="center"/>
        <w:rPr>
          <w:rFonts w:ascii="Times New Roman" w:hAnsi="Times New Roman" w:cs="Times New Roman"/>
        </w:rPr>
      </w:pPr>
      <w:r>
        <w:rPr>
          <w:rFonts w:ascii="Times New Roman" w:hAnsi="Times New Roman" w:cs="Times New Roman"/>
        </w:rPr>
        <w:t xml:space="preserve">Professor </w:t>
      </w:r>
      <w:r w:rsidR="00F43D3C">
        <w:rPr>
          <w:rFonts w:ascii="Times New Roman" w:hAnsi="Times New Roman" w:cs="Times New Roman"/>
        </w:rPr>
        <w:t>Hattier</w:t>
      </w:r>
    </w:p>
    <w:p w14:paraId="0480057E" w14:textId="198A73A8" w:rsidR="00921A10" w:rsidRDefault="00394513" w:rsidP="00921A10">
      <w:pPr>
        <w:spacing w:line="480" w:lineRule="auto"/>
        <w:jc w:val="center"/>
        <w:rPr>
          <w:rFonts w:ascii="Times New Roman" w:hAnsi="Times New Roman" w:cs="Times New Roman"/>
        </w:rPr>
      </w:pPr>
      <w:r>
        <w:rPr>
          <w:rFonts w:ascii="Times New Roman" w:hAnsi="Times New Roman" w:cs="Times New Roman"/>
        </w:rPr>
        <w:t>June</w:t>
      </w:r>
      <w:r w:rsidR="00921A10">
        <w:rPr>
          <w:rFonts w:ascii="Times New Roman" w:hAnsi="Times New Roman" w:cs="Times New Roman"/>
        </w:rPr>
        <w:t xml:space="preserve"> </w:t>
      </w:r>
      <w:r>
        <w:rPr>
          <w:rFonts w:ascii="Times New Roman" w:hAnsi="Times New Roman" w:cs="Times New Roman"/>
        </w:rPr>
        <w:t>23</w:t>
      </w:r>
      <w:r w:rsidR="00921A10">
        <w:rPr>
          <w:rFonts w:ascii="Times New Roman" w:hAnsi="Times New Roman" w:cs="Times New Roman"/>
        </w:rPr>
        <w:t>, 20</w:t>
      </w:r>
      <w:r>
        <w:rPr>
          <w:rFonts w:ascii="Times New Roman" w:hAnsi="Times New Roman" w:cs="Times New Roman"/>
        </w:rPr>
        <w:t>21</w:t>
      </w:r>
    </w:p>
    <w:p w14:paraId="758F62B1" w14:textId="77777777" w:rsidR="00921A10" w:rsidRDefault="00921A10" w:rsidP="00921A10">
      <w:pPr>
        <w:spacing w:line="480" w:lineRule="auto"/>
        <w:jc w:val="center"/>
        <w:rPr>
          <w:rFonts w:ascii="Times New Roman" w:hAnsi="Times New Roman" w:cs="Times New Roman"/>
        </w:rPr>
      </w:pPr>
    </w:p>
    <w:p w14:paraId="43EEC6EC" w14:textId="77777777" w:rsidR="00921A10" w:rsidRDefault="00921A10" w:rsidP="00CC13C8">
      <w:pPr>
        <w:spacing w:line="480" w:lineRule="auto"/>
        <w:rPr>
          <w:rFonts w:ascii="Times New Roman" w:hAnsi="Times New Roman" w:cs="Times New Roman"/>
        </w:rPr>
      </w:pPr>
    </w:p>
    <w:p w14:paraId="79C3893D" w14:textId="77777777" w:rsidR="00921A10" w:rsidRDefault="00921A10" w:rsidP="00CC13C8">
      <w:pPr>
        <w:spacing w:line="480" w:lineRule="auto"/>
        <w:rPr>
          <w:rFonts w:ascii="Times New Roman" w:hAnsi="Times New Roman" w:cs="Times New Roman"/>
        </w:rPr>
      </w:pPr>
    </w:p>
    <w:p w14:paraId="68744E9A" w14:textId="77777777" w:rsidR="00921A10" w:rsidRDefault="00921A10" w:rsidP="00CC13C8">
      <w:pPr>
        <w:spacing w:line="480" w:lineRule="auto"/>
        <w:rPr>
          <w:rFonts w:ascii="Times New Roman" w:hAnsi="Times New Roman" w:cs="Times New Roman"/>
        </w:rPr>
      </w:pPr>
    </w:p>
    <w:p w14:paraId="63A5B5A4" w14:textId="77777777" w:rsidR="00921A10" w:rsidRDefault="00921A10" w:rsidP="00CC13C8">
      <w:pPr>
        <w:spacing w:line="480" w:lineRule="auto"/>
        <w:rPr>
          <w:rFonts w:ascii="Times New Roman" w:hAnsi="Times New Roman" w:cs="Times New Roman"/>
        </w:rPr>
      </w:pPr>
    </w:p>
    <w:p w14:paraId="2703D500" w14:textId="77777777" w:rsidR="00921A10" w:rsidRDefault="00921A10" w:rsidP="00CC13C8">
      <w:pPr>
        <w:spacing w:line="480" w:lineRule="auto"/>
        <w:rPr>
          <w:rFonts w:ascii="Times New Roman" w:hAnsi="Times New Roman" w:cs="Times New Roman"/>
        </w:rPr>
      </w:pPr>
    </w:p>
    <w:p w14:paraId="332F76E1" w14:textId="77777777" w:rsidR="00921A10" w:rsidRDefault="00921A10" w:rsidP="00CC13C8">
      <w:pPr>
        <w:spacing w:line="480" w:lineRule="auto"/>
        <w:rPr>
          <w:rFonts w:ascii="Times New Roman" w:hAnsi="Times New Roman" w:cs="Times New Roman"/>
        </w:rPr>
      </w:pPr>
    </w:p>
    <w:p w14:paraId="296B2D23" w14:textId="77777777" w:rsidR="00921A10" w:rsidRDefault="00921A10" w:rsidP="00CC13C8">
      <w:pPr>
        <w:spacing w:line="480" w:lineRule="auto"/>
        <w:rPr>
          <w:rFonts w:ascii="Times New Roman" w:hAnsi="Times New Roman" w:cs="Times New Roman"/>
        </w:rPr>
      </w:pPr>
    </w:p>
    <w:p w14:paraId="563FE1CE" w14:textId="77777777" w:rsidR="00921A10" w:rsidRDefault="00921A10" w:rsidP="00CC13C8">
      <w:pPr>
        <w:spacing w:line="480" w:lineRule="auto"/>
        <w:rPr>
          <w:rFonts w:ascii="Times New Roman" w:hAnsi="Times New Roman" w:cs="Times New Roman"/>
        </w:rPr>
      </w:pPr>
    </w:p>
    <w:p w14:paraId="1E5438A8" w14:textId="77777777" w:rsidR="00921A10" w:rsidRDefault="00921A10" w:rsidP="00CC13C8">
      <w:pPr>
        <w:spacing w:line="480" w:lineRule="auto"/>
        <w:rPr>
          <w:rFonts w:ascii="Times New Roman" w:hAnsi="Times New Roman" w:cs="Times New Roman"/>
        </w:rPr>
      </w:pPr>
    </w:p>
    <w:p w14:paraId="65F46DEF" w14:textId="60C91BFB" w:rsidR="00A95FD3" w:rsidRDefault="00A41842" w:rsidP="00A95FD3">
      <w:pPr>
        <w:spacing w:line="480" w:lineRule="auto"/>
        <w:jc w:val="center"/>
        <w:rPr>
          <w:rFonts w:ascii="Times New Roman" w:hAnsi="Times New Roman" w:cs="Times New Roman"/>
        </w:rPr>
      </w:pPr>
      <w:r>
        <w:rPr>
          <w:rFonts w:ascii="Times New Roman" w:hAnsi="Times New Roman" w:cs="Times New Roman"/>
        </w:rPr>
        <w:lastRenderedPageBreak/>
        <w:t>Conte</w:t>
      </w:r>
      <w:r w:rsidR="00A95FD3">
        <w:rPr>
          <w:rFonts w:ascii="Times New Roman" w:hAnsi="Times New Roman" w:cs="Times New Roman"/>
        </w:rPr>
        <w:t>nts</w:t>
      </w:r>
    </w:p>
    <w:p w14:paraId="1E43462D" w14:textId="77777777" w:rsidR="00EB6F65" w:rsidRDefault="00EB6F65" w:rsidP="00B506CD">
      <w:pPr>
        <w:spacing w:line="480" w:lineRule="auto"/>
        <w:rPr>
          <w:rFonts w:ascii="Times New Roman" w:hAnsi="Times New Roman" w:cs="Times New Roman"/>
        </w:rPr>
      </w:pPr>
    </w:p>
    <w:p w14:paraId="521E80F4" w14:textId="0A52F899" w:rsidR="00A95FD3" w:rsidRDefault="00CE2F09" w:rsidP="00EB6F65">
      <w:pPr>
        <w:spacing w:line="480" w:lineRule="auto"/>
        <w:rPr>
          <w:rFonts w:ascii="Times New Roman" w:hAnsi="Times New Roman" w:cs="Times New Roman"/>
        </w:rPr>
      </w:pPr>
      <w:r w:rsidRPr="00CE2F09">
        <w:rPr>
          <w:rFonts w:ascii="Times New Roman" w:hAnsi="Times New Roman" w:cs="Times New Roman"/>
        </w:rPr>
        <w:t>Analysis and Description of Organization &amp;</w:t>
      </w:r>
      <w:r>
        <w:rPr>
          <w:rFonts w:ascii="Times New Roman" w:hAnsi="Times New Roman" w:cs="Times New Roman"/>
        </w:rPr>
        <w:t xml:space="preserve"> </w:t>
      </w:r>
      <w:r w:rsidRPr="00CE2F09">
        <w:rPr>
          <w:rFonts w:ascii="Times New Roman" w:hAnsi="Times New Roman" w:cs="Times New Roman"/>
        </w:rPr>
        <w:t>Stakeholders</w:t>
      </w:r>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 xml:space="preserve">……………… </w:t>
      </w:r>
      <w:r>
        <w:rPr>
          <w:rFonts w:ascii="Times New Roman" w:hAnsi="Times New Roman" w:cs="Times New Roman"/>
        </w:rPr>
        <w:t>3, 4, 5</w:t>
      </w:r>
    </w:p>
    <w:p w14:paraId="121FD7EE" w14:textId="19C0D225" w:rsidR="00EB6F65" w:rsidRDefault="00CE2F09" w:rsidP="00EB6F65">
      <w:pPr>
        <w:spacing w:line="480" w:lineRule="auto"/>
        <w:rPr>
          <w:rFonts w:ascii="Times New Roman" w:hAnsi="Times New Roman" w:cs="Times New Roman"/>
        </w:rPr>
      </w:pPr>
      <w:r w:rsidRPr="00CE2F09">
        <w:rPr>
          <w:rFonts w:ascii="Times New Roman" w:hAnsi="Times New Roman" w:cs="Times New Roman"/>
        </w:rPr>
        <w:t xml:space="preserve">Analysis and Description of the Performance Problem </w:t>
      </w:r>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 xml:space="preserve">……………………. </w:t>
      </w:r>
      <w:r w:rsidR="0050091B">
        <w:rPr>
          <w:rFonts w:ascii="Times New Roman" w:hAnsi="Times New Roman" w:cs="Times New Roman"/>
        </w:rPr>
        <w:t>5</w:t>
      </w:r>
      <w:r w:rsidR="00EB6F65">
        <w:rPr>
          <w:rFonts w:ascii="Times New Roman" w:hAnsi="Times New Roman" w:cs="Times New Roman"/>
        </w:rPr>
        <w:t xml:space="preserve">, </w:t>
      </w:r>
      <w:r w:rsidR="0050091B">
        <w:rPr>
          <w:rFonts w:ascii="Times New Roman" w:hAnsi="Times New Roman" w:cs="Times New Roman"/>
        </w:rPr>
        <w:t>6</w:t>
      </w:r>
    </w:p>
    <w:p w14:paraId="11C8B874" w14:textId="1C71451B" w:rsidR="00EB6F65" w:rsidRDefault="0050091B" w:rsidP="00EB6F65">
      <w:pPr>
        <w:spacing w:line="480" w:lineRule="auto"/>
        <w:rPr>
          <w:rFonts w:ascii="Times New Roman" w:hAnsi="Times New Roman" w:cs="Times New Roman"/>
        </w:rPr>
      </w:pPr>
      <w:r w:rsidRPr="0050091B">
        <w:rPr>
          <w:rFonts w:ascii="Times New Roman" w:hAnsi="Times New Roman" w:cs="Times New Roman"/>
        </w:rPr>
        <w:t>Description and evaluation of the training need</w:t>
      </w:r>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 xml:space="preserve">…………. </w:t>
      </w:r>
      <w:r>
        <w:rPr>
          <w:rFonts w:ascii="Times New Roman" w:hAnsi="Times New Roman" w:cs="Times New Roman"/>
        </w:rPr>
        <w:t>6, 7, 8</w:t>
      </w:r>
    </w:p>
    <w:p w14:paraId="788EDB0B" w14:textId="0B16D36E" w:rsidR="00EB6F65" w:rsidRDefault="00F55DA8" w:rsidP="00EB6F65">
      <w:pPr>
        <w:spacing w:line="480" w:lineRule="auto"/>
        <w:rPr>
          <w:rFonts w:ascii="Times New Roman" w:hAnsi="Times New Roman" w:cs="Times New Roman"/>
        </w:rPr>
      </w:pPr>
      <w:r w:rsidRPr="00F55DA8">
        <w:rPr>
          <w:rFonts w:ascii="Times New Roman" w:hAnsi="Times New Roman" w:cs="Times New Roman"/>
        </w:rPr>
        <w:t>Analysis and Description of the Learners</w:t>
      </w:r>
      <w:r w:rsidR="00EB6F65">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w:t>
      </w:r>
      <w:r w:rsidR="00EB6F65">
        <w:rPr>
          <w:rFonts w:ascii="Times New Roman" w:hAnsi="Times New Roman" w:cs="Times New Roman"/>
        </w:rPr>
        <w:t xml:space="preserve">………… </w:t>
      </w:r>
      <w:r>
        <w:rPr>
          <w:rFonts w:ascii="Times New Roman" w:hAnsi="Times New Roman" w:cs="Times New Roman"/>
        </w:rPr>
        <w:t>9, 10</w:t>
      </w:r>
    </w:p>
    <w:p w14:paraId="763DC664" w14:textId="11C27185" w:rsidR="00EB6F65" w:rsidRDefault="00F55DA8" w:rsidP="00EB6F65">
      <w:pPr>
        <w:spacing w:line="480" w:lineRule="auto"/>
        <w:rPr>
          <w:rFonts w:ascii="Times New Roman" w:hAnsi="Times New Roman" w:cs="Times New Roman"/>
        </w:rPr>
      </w:pPr>
      <w:r w:rsidRPr="00F55DA8">
        <w:rPr>
          <w:rFonts w:ascii="Times New Roman" w:hAnsi="Times New Roman" w:cs="Times New Roman"/>
        </w:rPr>
        <w:t xml:space="preserve">Description and Evaluation of Task Analysis </w:t>
      </w:r>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w:t>
      </w:r>
      <w:r w:rsidR="003104A4">
        <w:rPr>
          <w:rFonts w:ascii="Times New Roman" w:hAnsi="Times New Roman" w:cs="Times New Roman"/>
        </w:rPr>
        <w:t>…</w:t>
      </w:r>
      <w:r>
        <w:rPr>
          <w:rFonts w:ascii="Times New Roman" w:hAnsi="Times New Roman" w:cs="Times New Roman"/>
        </w:rPr>
        <w:t xml:space="preserve"> 11, 12</w:t>
      </w:r>
    </w:p>
    <w:p w14:paraId="27DC3289" w14:textId="35028B78" w:rsidR="00EB6F65" w:rsidRDefault="00F55DA8" w:rsidP="00EB6F65">
      <w:pPr>
        <w:spacing w:line="480" w:lineRule="auto"/>
        <w:rPr>
          <w:rFonts w:ascii="Times New Roman" w:hAnsi="Times New Roman" w:cs="Times New Roman"/>
        </w:rPr>
      </w:pPr>
      <w:r w:rsidRPr="00F55DA8">
        <w:rPr>
          <w:rFonts w:ascii="Times New Roman" w:hAnsi="Times New Roman" w:cs="Times New Roman"/>
        </w:rPr>
        <w:t>References</w:t>
      </w:r>
      <w:r w:rsidR="00EB6F65">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w:t>
      </w:r>
      <w:r>
        <w:rPr>
          <w:rFonts w:ascii="Times New Roman" w:hAnsi="Times New Roman" w:cs="Times New Roman"/>
        </w:rPr>
        <w:t xml:space="preserve"> </w:t>
      </w:r>
      <w:r w:rsidR="002003F5">
        <w:rPr>
          <w:rFonts w:ascii="Times New Roman" w:hAnsi="Times New Roman" w:cs="Times New Roman"/>
        </w:rPr>
        <w:t>13</w:t>
      </w:r>
    </w:p>
    <w:p w14:paraId="53FDB28D" w14:textId="77777777" w:rsidR="00EB6F65" w:rsidRPr="00EB6F65" w:rsidRDefault="00EB6F65" w:rsidP="00EB6F65">
      <w:pPr>
        <w:spacing w:line="480" w:lineRule="auto"/>
        <w:rPr>
          <w:rFonts w:ascii="Times New Roman" w:hAnsi="Times New Roman" w:cs="Times New Roman"/>
        </w:rPr>
      </w:pPr>
    </w:p>
    <w:p w14:paraId="43142755" w14:textId="7CD31B78" w:rsidR="00A41842" w:rsidRDefault="00A41842" w:rsidP="00A41842">
      <w:pPr>
        <w:spacing w:line="480" w:lineRule="auto"/>
        <w:rPr>
          <w:rFonts w:ascii="Times New Roman" w:hAnsi="Times New Roman" w:cs="Times New Roman"/>
        </w:rPr>
      </w:pPr>
    </w:p>
    <w:p w14:paraId="49D1D30A" w14:textId="77777777" w:rsidR="00A41842" w:rsidRDefault="00A41842">
      <w:pPr>
        <w:rPr>
          <w:rFonts w:ascii="Times New Roman" w:hAnsi="Times New Roman" w:cs="Times New Roman"/>
        </w:rPr>
      </w:pPr>
      <w:r>
        <w:rPr>
          <w:rFonts w:ascii="Times New Roman" w:hAnsi="Times New Roman" w:cs="Times New Roman"/>
        </w:rPr>
        <w:br w:type="page"/>
      </w:r>
    </w:p>
    <w:p w14:paraId="34E27850" w14:textId="3CFB367C" w:rsidR="00394513" w:rsidRDefault="00394513" w:rsidP="00394513">
      <w:pPr>
        <w:spacing w:line="480" w:lineRule="auto"/>
        <w:rPr>
          <w:rFonts w:ascii="Times New Roman" w:hAnsi="Times New Roman" w:cs="Times New Roman"/>
          <w:b/>
          <w:bCs/>
        </w:rPr>
      </w:pPr>
      <w:bookmarkStart w:id="0" w:name="_Hlk75362582"/>
      <w:r w:rsidRPr="00394513">
        <w:rPr>
          <w:rFonts w:ascii="Times New Roman" w:hAnsi="Times New Roman" w:cs="Times New Roman"/>
          <w:b/>
          <w:bCs/>
        </w:rPr>
        <w:lastRenderedPageBreak/>
        <w:t>Analysis and</w:t>
      </w:r>
      <w:r>
        <w:rPr>
          <w:rFonts w:ascii="Times New Roman" w:hAnsi="Times New Roman" w:cs="Times New Roman"/>
          <w:b/>
          <w:bCs/>
        </w:rPr>
        <w:t xml:space="preserve"> D</w:t>
      </w:r>
      <w:r w:rsidRPr="00394513">
        <w:rPr>
          <w:rFonts w:ascii="Times New Roman" w:hAnsi="Times New Roman" w:cs="Times New Roman"/>
          <w:b/>
          <w:bCs/>
        </w:rPr>
        <w:t>escription of</w:t>
      </w:r>
      <w:r>
        <w:rPr>
          <w:rFonts w:ascii="Times New Roman" w:hAnsi="Times New Roman" w:cs="Times New Roman"/>
          <w:b/>
          <w:bCs/>
        </w:rPr>
        <w:t xml:space="preserve"> O</w:t>
      </w:r>
      <w:r w:rsidRPr="00394513">
        <w:rPr>
          <w:rFonts w:ascii="Times New Roman" w:hAnsi="Times New Roman" w:cs="Times New Roman"/>
          <w:b/>
          <w:bCs/>
        </w:rPr>
        <w:t>rganization &amp;</w:t>
      </w:r>
      <w:r>
        <w:rPr>
          <w:rFonts w:ascii="Times New Roman" w:hAnsi="Times New Roman" w:cs="Times New Roman"/>
          <w:b/>
          <w:bCs/>
        </w:rPr>
        <w:t xml:space="preserve"> S</w:t>
      </w:r>
      <w:r w:rsidRPr="00394513">
        <w:rPr>
          <w:rFonts w:ascii="Times New Roman" w:hAnsi="Times New Roman" w:cs="Times New Roman"/>
          <w:b/>
          <w:bCs/>
        </w:rPr>
        <w:t>takeholders</w:t>
      </w:r>
    </w:p>
    <w:bookmarkEnd w:id="0"/>
    <w:p w14:paraId="4D03596A" w14:textId="0BFB9819" w:rsidR="00394513" w:rsidRPr="00394513" w:rsidRDefault="00814705" w:rsidP="00394513">
      <w:pPr>
        <w:spacing w:line="480" w:lineRule="auto"/>
        <w:rPr>
          <w:rFonts w:ascii="Times New Roman" w:hAnsi="Times New Roman" w:cs="Times New Roman"/>
        </w:rPr>
      </w:pPr>
      <w:r>
        <w:rPr>
          <w:rFonts w:ascii="Times New Roman" w:hAnsi="Times New Roman" w:cs="Times New Roman"/>
          <w:b/>
          <w:bCs/>
        </w:rPr>
        <w:tab/>
      </w:r>
      <w:r w:rsidR="00394513" w:rsidRPr="00394513">
        <w:rPr>
          <w:rFonts w:ascii="Times New Roman" w:hAnsi="Times New Roman" w:cs="Times New Roman"/>
        </w:rPr>
        <w:t>The organization itself, along with its’ stakeholders, consist of the foundation that</w:t>
      </w:r>
      <w:r w:rsidR="00394513" w:rsidRPr="00394513">
        <w:rPr>
          <w:rFonts w:ascii="Times New Roman" w:hAnsi="Times New Roman" w:cs="Times New Roman"/>
          <w:b/>
          <w:bCs/>
        </w:rPr>
        <w:t xml:space="preserve"> </w:t>
      </w:r>
      <w:r w:rsidR="00394513" w:rsidRPr="00394513">
        <w:rPr>
          <w:rFonts w:ascii="Times New Roman" w:hAnsi="Times New Roman" w:cs="Times New Roman"/>
        </w:rPr>
        <w:t>allows the instructional design process the ability to occur. H-E-B, an American private supermarket chain-based grocery company, is the selected organization our team chose to help refine</w:t>
      </w:r>
      <w:r w:rsidR="00806C61">
        <w:rPr>
          <w:rFonts w:ascii="Times New Roman" w:hAnsi="Times New Roman" w:cs="Times New Roman"/>
        </w:rPr>
        <w:t xml:space="preserve"> their performance issues</w:t>
      </w:r>
      <w:r w:rsidR="00394513" w:rsidRPr="00394513">
        <w:rPr>
          <w:rFonts w:ascii="Times New Roman" w:hAnsi="Times New Roman" w:cs="Times New Roman"/>
        </w:rPr>
        <w:t>. The name H-E-B comes from the man Howard Edward Butt, where he founded this company on November 26, 1905 in Kerrville, Texas. Furthermore, Howard Butt’s son, Charles Butt, took over as H-E-B’s president, chairman, and CEO in 1971 where he has helped progress the business tremendously by increasing the amount of annual sales to 13 billion</w:t>
      </w:r>
      <w:r w:rsidR="008B224B">
        <w:rPr>
          <w:rFonts w:ascii="Times New Roman" w:hAnsi="Times New Roman" w:cs="Times New Roman"/>
        </w:rPr>
        <w:t xml:space="preserve"> (</w:t>
      </w:r>
      <w:r w:rsidR="008B224B" w:rsidRPr="00C77930">
        <w:rPr>
          <w:rFonts w:ascii="Times New Roman" w:hAnsi="Times New Roman" w:cs="Times New Roman"/>
        </w:rPr>
        <w:t>Wikimedia Foundation</w:t>
      </w:r>
      <w:r w:rsidR="008B224B">
        <w:rPr>
          <w:rFonts w:ascii="Times New Roman" w:hAnsi="Times New Roman" w:cs="Times New Roman"/>
        </w:rPr>
        <w:t>)</w:t>
      </w:r>
      <w:r w:rsidR="00394513" w:rsidRPr="00394513">
        <w:rPr>
          <w:rFonts w:ascii="Times New Roman" w:hAnsi="Times New Roman" w:cs="Times New Roman"/>
        </w:rPr>
        <w:t>. H-E-B’s headquarters is located in San Antonio, Texas and has more than 400 locations throughout Texas and Mexico</w:t>
      </w:r>
      <w:r w:rsidR="00C77930">
        <w:rPr>
          <w:rFonts w:ascii="Times New Roman" w:hAnsi="Times New Roman" w:cs="Times New Roman"/>
        </w:rPr>
        <w:t xml:space="preserve"> (</w:t>
      </w:r>
      <w:r w:rsidR="008B224B" w:rsidRPr="00C77930">
        <w:rPr>
          <w:rFonts w:ascii="Times New Roman" w:hAnsi="Times New Roman" w:cs="Times New Roman"/>
        </w:rPr>
        <w:t>Petty</w:t>
      </w:r>
      <w:r w:rsidR="00C77930">
        <w:rPr>
          <w:rFonts w:ascii="Times New Roman" w:hAnsi="Times New Roman" w:cs="Times New Roman"/>
        </w:rPr>
        <w:t>)</w:t>
      </w:r>
      <w:r w:rsidR="00394513" w:rsidRPr="00394513">
        <w:rPr>
          <w:rFonts w:ascii="Times New Roman" w:hAnsi="Times New Roman" w:cs="Times New Roman"/>
        </w:rPr>
        <w:t xml:space="preserve">. H-E-B’s overall purpose is to produce high satisfactory grocery like products and leave the customer with no complaints. H-E-B takes great pride in their </w:t>
      </w:r>
      <w:r w:rsidR="00806C61">
        <w:rPr>
          <w:rFonts w:ascii="Times New Roman" w:hAnsi="Times New Roman" w:cs="Times New Roman"/>
        </w:rPr>
        <w:t>wide range</w:t>
      </w:r>
      <w:r w:rsidR="00394513" w:rsidRPr="00394513">
        <w:rPr>
          <w:rFonts w:ascii="Times New Roman" w:hAnsi="Times New Roman" w:cs="Times New Roman"/>
        </w:rPr>
        <w:t xml:space="preserve"> produce and aspire to give thorough business to all of their consumers. In return, H-E-B strives for multiple goals including greatly increased rates of revenue, expansion in more metropolitan, and most importantly prolific customer satisfaction. </w:t>
      </w:r>
    </w:p>
    <w:p w14:paraId="0EB1818D" w14:textId="171DDD3B" w:rsidR="00394513" w:rsidRPr="00394513" w:rsidRDefault="00394513" w:rsidP="008854BD">
      <w:pPr>
        <w:spacing w:line="480" w:lineRule="auto"/>
        <w:ind w:firstLine="720"/>
        <w:rPr>
          <w:rFonts w:ascii="Times New Roman" w:hAnsi="Times New Roman" w:cs="Times New Roman"/>
        </w:rPr>
      </w:pPr>
      <w:r w:rsidRPr="00394513">
        <w:rPr>
          <w:rFonts w:ascii="Times New Roman" w:hAnsi="Times New Roman" w:cs="Times New Roman"/>
        </w:rPr>
        <w:t>H-E-B has a multitude of stakeholders as any large chain-based organization would, but there are four main ones that highlight H-E-Bs profound sustainability throughout the market. The first of which consists of the suppliers. The suppliers are an external and secondary stakeholder that help supply products on H-E-B’s shelves</w:t>
      </w:r>
      <w:r w:rsidR="00EB53DD">
        <w:rPr>
          <w:rFonts w:ascii="Times New Roman" w:hAnsi="Times New Roman" w:cs="Times New Roman"/>
        </w:rPr>
        <w:t xml:space="preserve"> (</w:t>
      </w:r>
      <w:r w:rsidR="00EB53DD" w:rsidRPr="00C77930">
        <w:rPr>
          <w:rFonts w:ascii="Times New Roman" w:hAnsi="Times New Roman" w:cs="Times New Roman"/>
        </w:rPr>
        <w:t>Minning</w:t>
      </w:r>
      <w:r w:rsidR="00EB53DD">
        <w:rPr>
          <w:rFonts w:ascii="Times New Roman" w:hAnsi="Times New Roman" w:cs="Times New Roman"/>
        </w:rPr>
        <w:t>)</w:t>
      </w:r>
      <w:r w:rsidRPr="00394513">
        <w:rPr>
          <w:rFonts w:ascii="Times New Roman" w:hAnsi="Times New Roman" w:cs="Times New Roman"/>
        </w:rPr>
        <w:t xml:space="preserve">. Although H-E-B does have its own superb bakery in stores, they need third party suppliers to help their stores excel. The supplier’s purpose is to </w:t>
      </w:r>
      <w:r w:rsidR="00EB53DD">
        <w:rPr>
          <w:rFonts w:ascii="Times New Roman" w:hAnsi="Times New Roman" w:cs="Times New Roman"/>
        </w:rPr>
        <w:t>provide</w:t>
      </w:r>
      <w:r w:rsidRPr="00394513">
        <w:rPr>
          <w:rFonts w:ascii="Times New Roman" w:hAnsi="Times New Roman" w:cs="Times New Roman"/>
        </w:rPr>
        <w:t xml:space="preserve"> good products for H-E-B to sell and have the same goal in mind of delivering thorough customer satisfaction</w:t>
      </w:r>
      <w:r w:rsidR="00EB53DD">
        <w:rPr>
          <w:rFonts w:ascii="Times New Roman" w:hAnsi="Times New Roman" w:cs="Times New Roman"/>
        </w:rPr>
        <w:t xml:space="preserve"> as well as safety</w:t>
      </w:r>
      <w:r w:rsidRPr="00394513">
        <w:rPr>
          <w:rFonts w:ascii="Times New Roman" w:hAnsi="Times New Roman" w:cs="Times New Roman"/>
        </w:rPr>
        <w:t xml:space="preserve">. H-E-B’s suppliers learn which items are more desirable and maintain high demand business, especially through product sales. </w:t>
      </w:r>
    </w:p>
    <w:p w14:paraId="52DDB6AB" w14:textId="70D0502B" w:rsidR="00394513" w:rsidRPr="00394513" w:rsidRDefault="00394513" w:rsidP="008854BD">
      <w:pPr>
        <w:spacing w:line="480" w:lineRule="auto"/>
        <w:ind w:firstLine="720"/>
        <w:rPr>
          <w:rFonts w:ascii="Times New Roman" w:hAnsi="Times New Roman" w:cs="Times New Roman"/>
        </w:rPr>
      </w:pPr>
      <w:r w:rsidRPr="00394513">
        <w:rPr>
          <w:rFonts w:ascii="Times New Roman" w:hAnsi="Times New Roman" w:cs="Times New Roman"/>
        </w:rPr>
        <w:lastRenderedPageBreak/>
        <w:t>The second main stakeholder H-E-B highlights include</w:t>
      </w:r>
      <w:r w:rsidR="00806C61">
        <w:rPr>
          <w:rFonts w:ascii="Times New Roman" w:hAnsi="Times New Roman" w:cs="Times New Roman"/>
        </w:rPr>
        <w:t>s</w:t>
      </w:r>
      <w:r w:rsidRPr="00394513">
        <w:rPr>
          <w:rFonts w:ascii="Times New Roman" w:hAnsi="Times New Roman" w:cs="Times New Roman"/>
        </w:rPr>
        <w:t xml:space="preserve"> the owners. H-E-B consists of multiple owners across the organization. They are all primary and internal stakeholders directly influencing H-E-B’s business decisions. Furthermore, their purpose is to supply the capital and equity which allows them the jurisdiction of saying how they want the business to operate</w:t>
      </w:r>
      <w:r w:rsidR="00EB53DD">
        <w:rPr>
          <w:rFonts w:ascii="Times New Roman" w:hAnsi="Times New Roman" w:cs="Times New Roman"/>
        </w:rPr>
        <w:t xml:space="preserve"> (</w:t>
      </w:r>
      <w:r w:rsidR="00EB53DD" w:rsidRPr="00C77930">
        <w:rPr>
          <w:rFonts w:ascii="Times New Roman" w:hAnsi="Times New Roman" w:cs="Times New Roman"/>
        </w:rPr>
        <w:t>Minning</w:t>
      </w:r>
      <w:r w:rsidR="00EB53DD">
        <w:rPr>
          <w:rFonts w:ascii="Times New Roman" w:hAnsi="Times New Roman" w:cs="Times New Roman"/>
        </w:rPr>
        <w:t>)</w:t>
      </w:r>
      <w:r w:rsidRPr="00394513">
        <w:rPr>
          <w:rFonts w:ascii="Times New Roman" w:hAnsi="Times New Roman" w:cs="Times New Roman"/>
        </w:rPr>
        <w:t xml:space="preserve">. These owners are the huge decision makers as well as the company leaders. If a decision is ever made that could’ve been better, the owners dissect the business decision to learn from it and make the applicable changes necessary to maintain great business </w:t>
      </w:r>
      <w:r w:rsidR="00806C61">
        <w:rPr>
          <w:rFonts w:ascii="Times New Roman" w:hAnsi="Times New Roman" w:cs="Times New Roman"/>
        </w:rPr>
        <w:t>structure</w:t>
      </w:r>
      <w:r w:rsidRPr="00394513">
        <w:rPr>
          <w:rFonts w:ascii="Times New Roman" w:hAnsi="Times New Roman" w:cs="Times New Roman"/>
        </w:rPr>
        <w:t xml:space="preserve">. The main goal for H-E-B owners is to make large amounts of profit for the company. </w:t>
      </w:r>
    </w:p>
    <w:p w14:paraId="3AAA067A" w14:textId="333BD885" w:rsidR="00394513" w:rsidRPr="00394513" w:rsidRDefault="00394513" w:rsidP="008854BD">
      <w:pPr>
        <w:spacing w:line="480" w:lineRule="auto"/>
        <w:ind w:firstLine="720"/>
        <w:rPr>
          <w:rFonts w:ascii="Times New Roman" w:hAnsi="Times New Roman" w:cs="Times New Roman"/>
        </w:rPr>
      </w:pPr>
      <w:r w:rsidRPr="00394513">
        <w:rPr>
          <w:rFonts w:ascii="Times New Roman" w:hAnsi="Times New Roman" w:cs="Times New Roman"/>
        </w:rPr>
        <w:t xml:space="preserve">The third main stakeholder H-E-B consists of </w:t>
      </w:r>
      <w:r w:rsidR="00806C61">
        <w:rPr>
          <w:rFonts w:ascii="Times New Roman" w:hAnsi="Times New Roman" w:cs="Times New Roman"/>
        </w:rPr>
        <w:t xml:space="preserve">includes </w:t>
      </w:r>
      <w:r w:rsidRPr="00394513">
        <w:rPr>
          <w:rFonts w:ascii="Times New Roman" w:hAnsi="Times New Roman" w:cs="Times New Roman"/>
        </w:rPr>
        <w:t>the employees. H-E-B has a magnitude of staff throughout a variety of departments within the organization. Each employee is an internal and primary stakeholder within the company</w:t>
      </w:r>
      <w:r w:rsidR="00806C61">
        <w:rPr>
          <w:rFonts w:ascii="Times New Roman" w:hAnsi="Times New Roman" w:cs="Times New Roman"/>
        </w:rPr>
        <w:t>,</w:t>
      </w:r>
      <w:r w:rsidRPr="00394513">
        <w:rPr>
          <w:rFonts w:ascii="Times New Roman" w:hAnsi="Times New Roman" w:cs="Times New Roman"/>
        </w:rPr>
        <w:t xml:space="preserve"> and </w:t>
      </w:r>
      <w:r w:rsidR="00806C61">
        <w:rPr>
          <w:rFonts w:ascii="Times New Roman" w:hAnsi="Times New Roman" w:cs="Times New Roman"/>
        </w:rPr>
        <w:t xml:space="preserve">each one </w:t>
      </w:r>
      <w:r w:rsidRPr="00394513">
        <w:rPr>
          <w:rFonts w:ascii="Times New Roman" w:hAnsi="Times New Roman" w:cs="Times New Roman"/>
        </w:rPr>
        <w:t>hold</w:t>
      </w:r>
      <w:r w:rsidR="00806C61">
        <w:rPr>
          <w:rFonts w:ascii="Times New Roman" w:hAnsi="Times New Roman" w:cs="Times New Roman"/>
        </w:rPr>
        <w:t>s</w:t>
      </w:r>
      <w:r w:rsidRPr="00394513">
        <w:rPr>
          <w:rFonts w:ascii="Times New Roman" w:hAnsi="Times New Roman" w:cs="Times New Roman"/>
        </w:rPr>
        <w:t xml:space="preserve"> a direct correlation to the company’s overall success. Employees are the backbone of the organization and their main purpose is to perform all of the tasks required for the organization to function properly</w:t>
      </w:r>
      <w:r w:rsidR="00806C61">
        <w:rPr>
          <w:rFonts w:ascii="Times New Roman" w:hAnsi="Times New Roman" w:cs="Times New Roman"/>
        </w:rPr>
        <w:t xml:space="preserve"> especially upon</w:t>
      </w:r>
      <w:r w:rsidRPr="00394513">
        <w:rPr>
          <w:rFonts w:ascii="Times New Roman" w:hAnsi="Times New Roman" w:cs="Times New Roman"/>
        </w:rPr>
        <w:t xml:space="preserve"> customer interaction</w:t>
      </w:r>
      <w:r w:rsidR="00EB53DD">
        <w:rPr>
          <w:rFonts w:ascii="Times New Roman" w:hAnsi="Times New Roman" w:cs="Times New Roman"/>
        </w:rPr>
        <w:t xml:space="preserve"> (</w:t>
      </w:r>
      <w:r w:rsidR="00EB53DD" w:rsidRPr="00C77930">
        <w:rPr>
          <w:rFonts w:ascii="Times New Roman" w:hAnsi="Times New Roman" w:cs="Times New Roman"/>
        </w:rPr>
        <w:t>Minning</w:t>
      </w:r>
      <w:r w:rsidR="00EB53DD">
        <w:rPr>
          <w:rFonts w:ascii="Times New Roman" w:hAnsi="Times New Roman" w:cs="Times New Roman"/>
        </w:rPr>
        <w:t>)</w:t>
      </w:r>
      <w:r w:rsidRPr="00394513">
        <w:rPr>
          <w:rFonts w:ascii="Times New Roman" w:hAnsi="Times New Roman" w:cs="Times New Roman"/>
        </w:rPr>
        <w:t xml:space="preserve">. An employee’s goal is to perform their job at a high level to greatly support business operations. To ensure that, H-E-B must undergo realistic and effective training to provide the proper learning environment for their employees to perform up to par. In return, H-E-B provides their employees with currency and potential benefits to reward them for their hard work. Further, if an employee is ever unsatisfied with something within the organization, H-E-B takes the action necessary to learn and find possible solutions. </w:t>
      </w:r>
    </w:p>
    <w:p w14:paraId="65777678" w14:textId="600EC0A9" w:rsidR="00780B0C" w:rsidRPr="00394513" w:rsidRDefault="00394513" w:rsidP="7DF695EC">
      <w:pPr>
        <w:spacing w:line="480" w:lineRule="auto"/>
        <w:rPr>
          <w:rFonts w:ascii="Times New Roman" w:hAnsi="Times New Roman" w:cs="Times New Roman"/>
          <w:color w:val="FF0000"/>
        </w:rPr>
      </w:pPr>
      <w:r w:rsidRPr="7DF695EC">
        <w:rPr>
          <w:rFonts w:ascii="Times New Roman" w:hAnsi="Times New Roman" w:cs="Times New Roman"/>
        </w:rPr>
        <w:t xml:space="preserve"> </w:t>
      </w:r>
      <w:r>
        <w:tab/>
      </w:r>
      <w:r w:rsidRPr="7DF695EC">
        <w:rPr>
          <w:rFonts w:ascii="Times New Roman" w:hAnsi="Times New Roman" w:cs="Times New Roman"/>
        </w:rPr>
        <w:t>The fourth and final main stakeholder H-E-B is compiled of includes their customers. The customer holds an external, yet primary and direct stakeholder within H-E-B’s organization. No business would be able to exist without customers, therefore it makes them of the utmost importance. Moreover, the customer’s purpose is to consume goods from the seller, which is H-</w:t>
      </w:r>
      <w:r w:rsidRPr="7DF695EC">
        <w:rPr>
          <w:rFonts w:ascii="Times New Roman" w:hAnsi="Times New Roman" w:cs="Times New Roman"/>
        </w:rPr>
        <w:lastRenderedPageBreak/>
        <w:t>E-B in this case</w:t>
      </w:r>
      <w:r w:rsidR="00EB53DD" w:rsidRPr="7DF695EC">
        <w:rPr>
          <w:rFonts w:ascii="Times New Roman" w:hAnsi="Times New Roman" w:cs="Times New Roman"/>
        </w:rPr>
        <w:t xml:space="preserve"> (Minning)</w:t>
      </w:r>
      <w:r w:rsidRPr="7DF695EC">
        <w:rPr>
          <w:rFonts w:ascii="Times New Roman" w:hAnsi="Times New Roman" w:cs="Times New Roman"/>
        </w:rPr>
        <w:t>. The goal of the customer for H-E-B is to support the supermarket-based grocery store by shopping for their products. Because the customer has elected to shop at H-E-B and support their business through currency transactions, they expect high quality products, value, and service ensured by H-E-B in return. Furthermore, if a customer is ever unsatisfied with their transaction, H-E-B dives into the problem through customer feedback to learn from the situation and</w:t>
      </w:r>
      <w:r w:rsidR="00041BBB" w:rsidRPr="7DF695EC">
        <w:rPr>
          <w:rFonts w:ascii="Times New Roman" w:hAnsi="Times New Roman" w:cs="Times New Roman"/>
        </w:rPr>
        <w:t xml:space="preserve"> attempt to</w:t>
      </w:r>
      <w:r w:rsidRPr="7DF695EC">
        <w:rPr>
          <w:rFonts w:ascii="Times New Roman" w:hAnsi="Times New Roman" w:cs="Times New Roman"/>
        </w:rPr>
        <w:t xml:space="preserve"> make sure it doesn’t happen </w:t>
      </w:r>
      <w:commentRangeStart w:id="1"/>
      <w:r w:rsidRPr="7DF695EC">
        <w:rPr>
          <w:rFonts w:ascii="Times New Roman" w:hAnsi="Times New Roman" w:cs="Times New Roman"/>
        </w:rPr>
        <w:t>again</w:t>
      </w:r>
      <w:commentRangeEnd w:id="1"/>
      <w:r>
        <w:rPr>
          <w:rStyle w:val="CommentReference"/>
        </w:rPr>
        <w:commentReference w:id="1"/>
      </w:r>
      <w:r w:rsidRPr="7DF695EC">
        <w:rPr>
          <w:rFonts w:ascii="Times New Roman" w:hAnsi="Times New Roman" w:cs="Times New Roman"/>
        </w:rPr>
        <w:t>.</w:t>
      </w:r>
      <w:r w:rsidR="1F4D72E5" w:rsidRPr="7DF695EC">
        <w:rPr>
          <w:rFonts w:ascii="Times New Roman" w:hAnsi="Times New Roman" w:cs="Times New Roman"/>
        </w:rPr>
        <w:t xml:space="preserve"> </w:t>
      </w:r>
    </w:p>
    <w:p w14:paraId="5D6ECBA0" w14:textId="5CCA1713" w:rsidR="7DF695EC" w:rsidRDefault="4D560874" w:rsidP="006A4C28">
      <w:pPr>
        <w:spacing w:line="480" w:lineRule="auto"/>
        <w:ind w:firstLine="720"/>
        <w:rPr>
          <w:del w:id="2" w:author="Hendricks, Noah J" w:date="2021-06-30T01:00:00Z"/>
          <w:rFonts w:ascii="Times New Roman" w:hAnsi="Times New Roman" w:cs="Times New Roman"/>
        </w:rPr>
      </w:pPr>
      <w:r w:rsidRPr="7DF695EC">
        <w:rPr>
          <w:rFonts w:ascii="Times New Roman" w:hAnsi="Times New Roman" w:cs="Times New Roman"/>
          <w:color w:val="FF0000"/>
        </w:rPr>
        <w:t>Now that the supply chain aspects of H-E-B ha</w:t>
      </w:r>
      <w:r w:rsidR="37F041CD" w:rsidRPr="7DF695EC">
        <w:rPr>
          <w:rFonts w:ascii="Times New Roman" w:hAnsi="Times New Roman" w:cs="Times New Roman"/>
          <w:color w:val="FF0000"/>
        </w:rPr>
        <w:t>ve</w:t>
      </w:r>
      <w:r w:rsidRPr="7DF695EC">
        <w:rPr>
          <w:rFonts w:ascii="Times New Roman" w:hAnsi="Times New Roman" w:cs="Times New Roman"/>
          <w:color w:val="FF0000"/>
        </w:rPr>
        <w:t xml:space="preserve"> been distinguished, the </w:t>
      </w:r>
      <w:r w:rsidR="56649B5B" w:rsidRPr="7DF695EC">
        <w:rPr>
          <w:rFonts w:ascii="Times New Roman" w:hAnsi="Times New Roman" w:cs="Times New Roman"/>
          <w:color w:val="FF0000"/>
        </w:rPr>
        <w:t>stakeholder of the learning solution may be identified.</w:t>
      </w:r>
      <w:r w:rsidR="21527B33" w:rsidRPr="7DF695EC">
        <w:rPr>
          <w:rFonts w:ascii="Times New Roman" w:hAnsi="Times New Roman" w:cs="Times New Roman"/>
          <w:color w:val="FF0000"/>
        </w:rPr>
        <w:t xml:space="preserve"> The H-E-B supermarket industry consists of many employees, yet only a few of the specific </w:t>
      </w:r>
      <w:r w:rsidR="036253C7" w:rsidRPr="7DF695EC">
        <w:rPr>
          <w:rFonts w:ascii="Times New Roman" w:hAnsi="Times New Roman" w:cs="Times New Roman"/>
          <w:color w:val="FF0000"/>
        </w:rPr>
        <w:t>job titles have access to make vital decisions based on</w:t>
      </w:r>
      <w:r w:rsidR="148C7EC9" w:rsidRPr="7DF695EC">
        <w:rPr>
          <w:rFonts w:ascii="Times New Roman" w:hAnsi="Times New Roman" w:cs="Times New Roman"/>
          <w:color w:val="FF0000"/>
        </w:rPr>
        <w:t xml:space="preserve"> the learning solution. </w:t>
      </w:r>
      <w:r w:rsidR="7CEE93B5" w:rsidRPr="7DF695EC">
        <w:rPr>
          <w:rFonts w:ascii="Times New Roman" w:hAnsi="Times New Roman" w:cs="Times New Roman"/>
          <w:color w:val="FF0000"/>
        </w:rPr>
        <w:t xml:space="preserve">Although the CEO holds majority of the power within a company, many business decisions are made by those within the business. </w:t>
      </w:r>
      <w:r w:rsidR="367E89A2" w:rsidRPr="7DF695EC">
        <w:rPr>
          <w:rFonts w:ascii="Times New Roman" w:hAnsi="Times New Roman" w:cs="Times New Roman"/>
          <w:color w:val="FF0000"/>
        </w:rPr>
        <w:t>The</w:t>
      </w:r>
      <w:r w:rsidR="3D037577" w:rsidRPr="7DF695EC">
        <w:rPr>
          <w:rFonts w:ascii="Times New Roman" w:hAnsi="Times New Roman" w:cs="Times New Roman"/>
          <w:color w:val="FF0000"/>
        </w:rPr>
        <w:t xml:space="preserve"> </w:t>
      </w:r>
      <w:r w:rsidR="24DA5ADB" w:rsidRPr="7DF695EC">
        <w:rPr>
          <w:rFonts w:ascii="Times New Roman" w:hAnsi="Times New Roman" w:cs="Times New Roman"/>
          <w:color w:val="FF0000"/>
        </w:rPr>
        <w:t>Human Resources management team will make these crucial dec</w:t>
      </w:r>
      <w:r w:rsidR="39AAB847" w:rsidRPr="7DF695EC">
        <w:rPr>
          <w:rFonts w:ascii="Times New Roman" w:hAnsi="Times New Roman" w:cs="Times New Roman"/>
          <w:color w:val="FF0000"/>
        </w:rPr>
        <w:t>isions</w:t>
      </w:r>
      <w:r w:rsidR="24DA5ADB" w:rsidRPr="7DF695EC">
        <w:rPr>
          <w:rFonts w:ascii="Times New Roman" w:hAnsi="Times New Roman" w:cs="Times New Roman"/>
          <w:color w:val="FF0000"/>
        </w:rPr>
        <w:t xml:space="preserve"> in the best interest</w:t>
      </w:r>
      <w:r w:rsidR="00492645">
        <w:rPr>
          <w:rFonts w:ascii="Times New Roman" w:hAnsi="Times New Roman" w:cs="Times New Roman"/>
          <w:color w:val="FF0000"/>
        </w:rPr>
        <w:t xml:space="preserve"> for</w:t>
      </w:r>
      <w:r w:rsidR="24DA5ADB" w:rsidRPr="7DF695EC">
        <w:rPr>
          <w:rFonts w:ascii="Times New Roman" w:hAnsi="Times New Roman" w:cs="Times New Roman"/>
          <w:color w:val="FF0000"/>
        </w:rPr>
        <w:t xml:space="preserve"> </w:t>
      </w:r>
      <w:r w:rsidR="1E70C678" w:rsidRPr="7DF695EC">
        <w:rPr>
          <w:rFonts w:ascii="Times New Roman" w:hAnsi="Times New Roman" w:cs="Times New Roman"/>
          <w:color w:val="FF0000"/>
        </w:rPr>
        <w:t>H</w:t>
      </w:r>
      <w:r w:rsidR="24DA5ADB" w:rsidRPr="7DF695EC">
        <w:rPr>
          <w:rFonts w:ascii="Times New Roman" w:hAnsi="Times New Roman" w:cs="Times New Roman"/>
          <w:color w:val="FF0000"/>
        </w:rPr>
        <w:t>-E-B.</w:t>
      </w:r>
      <w:r w:rsidR="597F9973" w:rsidRPr="7DF695EC">
        <w:rPr>
          <w:rFonts w:ascii="Times New Roman" w:hAnsi="Times New Roman" w:cs="Times New Roman"/>
          <w:color w:val="FF0000"/>
        </w:rPr>
        <w:t xml:space="preserve"> They have the power, knowledge, and expertise to approve</w:t>
      </w:r>
      <w:r w:rsidR="00B10E59">
        <w:rPr>
          <w:rFonts w:ascii="Times New Roman" w:hAnsi="Times New Roman" w:cs="Times New Roman"/>
          <w:color w:val="FF0000"/>
        </w:rPr>
        <w:t xml:space="preserve"> these</w:t>
      </w:r>
      <w:r w:rsidR="4C5A4951" w:rsidRPr="7DF695EC">
        <w:rPr>
          <w:rFonts w:ascii="Times New Roman" w:hAnsi="Times New Roman" w:cs="Times New Roman"/>
          <w:color w:val="FF0000"/>
        </w:rPr>
        <w:t xml:space="preserve"> essential learning solutions that the company may need at any point in time</w:t>
      </w:r>
      <w:r w:rsidR="00B10E59">
        <w:rPr>
          <w:rFonts w:ascii="Times New Roman" w:hAnsi="Times New Roman" w:cs="Times New Roman"/>
          <w:color w:val="FF0000"/>
        </w:rPr>
        <w:t>,</w:t>
      </w:r>
      <w:r w:rsidR="001700BD">
        <w:rPr>
          <w:rFonts w:ascii="Times New Roman" w:hAnsi="Times New Roman" w:cs="Times New Roman"/>
          <w:color w:val="FF0000"/>
        </w:rPr>
        <w:t xml:space="preserve"> and </w:t>
      </w:r>
      <w:r w:rsidR="00D51DCA">
        <w:rPr>
          <w:rFonts w:ascii="Times New Roman" w:hAnsi="Times New Roman" w:cs="Times New Roman"/>
          <w:color w:val="FF0000"/>
        </w:rPr>
        <w:t>the wisdom to implement</w:t>
      </w:r>
      <w:r w:rsidR="001700BD">
        <w:rPr>
          <w:rFonts w:ascii="Times New Roman" w:hAnsi="Times New Roman" w:cs="Times New Roman"/>
          <w:color w:val="FF0000"/>
        </w:rPr>
        <w:t xml:space="preserve"> this knowledge </w:t>
      </w:r>
      <w:r w:rsidR="00D51DCA">
        <w:rPr>
          <w:rFonts w:ascii="Times New Roman" w:hAnsi="Times New Roman" w:cs="Times New Roman"/>
          <w:color w:val="FF0000"/>
        </w:rPr>
        <w:t>o</w:t>
      </w:r>
      <w:r w:rsidR="001700BD">
        <w:rPr>
          <w:rFonts w:ascii="Times New Roman" w:hAnsi="Times New Roman" w:cs="Times New Roman"/>
          <w:color w:val="FF0000"/>
        </w:rPr>
        <w:t>nto the field</w:t>
      </w:r>
      <w:r w:rsidR="4C5A4951" w:rsidRPr="7DF695EC">
        <w:rPr>
          <w:rFonts w:ascii="Times New Roman" w:hAnsi="Times New Roman" w:cs="Times New Roman"/>
          <w:color w:val="FF0000"/>
        </w:rPr>
        <w:t>.</w:t>
      </w:r>
    </w:p>
    <w:p w14:paraId="739895E4" w14:textId="52205A4D" w:rsidR="00EB6F65" w:rsidRPr="00814705" w:rsidRDefault="00EB6F65">
      <w:pPr>
        <w:spacing w:line="480" w:lineRule="auto"/>
        <w:rPr>
          <w:rFonts w:ascii="Times New Roman" w:hAnsi="Times New Roman" w:cs="Times New Roman"/>
        </w:rPr>
      </w:pPr>
    </w:p>
    <w:p w14:paraId="2412BD17" w14:textId="4E1D1739" w:rsidR="000234E0" w:rsidRPr="000234E0" w:rsidRDefault="000234E0" w:rsidP="000234E0">
      <w:pPr>
        <w:spacing w:line="480" w:lineRule="auto"/>
        <w:rPr>
          <w:rFonts w:ascii="Times New Roman" w:hAnsi="Times New Roman" w:cs="Times New Roman"/>
        </w:rPr>
      </w:pPr>
      <w:r w:rsidRPr="000234E0">
        <w:rPr>
          <w:rFonts w:ascii="Times New Roman" w:hAnsi="Times New Roman" w:cs="Times New Roman"/>
          <w:b/>
          <w:bCs/>
        </w:rPr>
        <w:t>Analysis and</w:t>
      </w:r>
      <w:r>
        <w:rPr>
          <w:rFonts w:ascii="Times New Roman" w:hAnsi="Times New Roman" w:cs="Times New Roman"/>
          <w:b/>
          <w:bCs/>
        </w:rPr>
        <w:t xml:space="preserve"> D</w:t>
      </w:r>
      <w:r w:rsidRPr="000234E0">
        <w:rPr>
          <w:rFonts w:ascii="Times New Roman" w:hAnsi="Times New Roman" w:cs="Times New Roman"/>
          <w:b/>
          <w:bCs/>
        </w:rPr>
        <w:t>escription of</w:t>
      </w:r>
      <w:r>
        <w:rPr>
          <w:rFonts w:ascii="Times New Roman" w:hAnsi="Times New Roman" w:cs="Times New Roman"/>
          <w:b/>
          <w:bCs/>
        </w:rPr>
        <w:t xml:space="preserve"> </w:t>
      </w:r>
      <w:r w:rsidRPr="000234E0">
        <w:rPr>
          <w:rFonts w:ascii="Times New Roman" w:hAnsi="Times New Roman" w:cs="Times New Roman"/>
          <w:b/>
          <w:bCs/>
        </w:rPr>
        <w:t xml:space="preserve">the </w:t>
      </w:r>
      <w:r>
        <w:rPr>
          <w:rFonts w:ascii="Times New Roman" w:hAnsi="Times New Roman" w:cs="Times New Roman"/>
          <w:b/>
          <w:bCs/>
        </w:rPr>
        <w:t>P</w:t>
      </w:r>
      <w:r w:rsidRPr="000234E0">
        <w:rPr>
          <w:rFonts w:ascii="Times New Roman" w:hAnsi="Times New Roman" w:cs="Times New Roman"/>
          <w:b/>
          <w:bCs/>
        </w:rPr>
        <w:t>erformance</w:t>
      </w:r>
      <w:r>
        <w:rPr>
          <w:rFonts w:ascii="Times New Roman" w:hAnsi="Times New Roman" w:cs="Times New Roman"/>
          <w:b/>
          <w:bCs/>
        </w:rPr>
        <w:t xml:space="preserve"> P</w:t>
      </w:r>
      <w:r w:rsidRPr="000234E0">
        <w:rPr>
          <w:rFonts w:ascii="Times New Roman" w:hAnsi="Times New Roman" w:cs="Times New Roman"/>
          <w:b/>
          <w:bCs/>
        </w:rPr>
        <w:t>roblem￼</w:t>
      </w:r>
      <w:r w:rsidRPr="000234E0">
        <w:rPr>
          <w:rFonts w:ascii="Times New Roman" w:hAnsi="Times New Roman" w:cs="Times New Roman"/>
          <w:b/>
          <w:bCs/>
        </w:rPr>
        <w:cr/>
      </w:r>
      <w:r w:rsidRPr="000234E0">
        <w:rPr>
          <w:rFonts w:ascii="Times New Roman" w:hAnsi="Times New Roman" w:cs="Times New Roman"/>
        </w:rPr>
        <w:t xml:space="preserve">The organization </w:t>
      </w:r>
      <w:r w:rsidR="004D05C3">
        <w:rPr>
          <w:rFonts w:ascii="Times New Roman" w:hAnsi="Times New Roman" w:cs="Times New Roman"/>
        </w:rPr>
        <w:t>our team</w:t>
      </w:r>
      <w:r w:rsidRPr="000234E0">
        <w:rPr>
          <w:rFonts w:ascii="Times New Roman" w:hAnsi="Times New Roman" w:cs="Times New Roman"/>
        </w:rPr>
        <w:t xml:space="preserve"> chose to work </w:t>
      </w:r>
      <w:r w:rsidR="004D05C3">
        <w:rPr>
          <w:rFonts w:ascii="Times New Roman" w:hAnsi="Times New Roman" w:cs="Times New Roman"/>
        </w:rPr>
        <w:t>with</w:t>
      </w:r>
      <w:r w:rsidRPr="000234E0">
        <w:rPr>
          <w:rFonts w:ascii="Times New Roman" w:hAnsi="Times New Roman" w:cs="Times New Roman"/>
        </w:rPr>
        <w:t xml:space="preserve"> was the retail business H-E-B. </w:t>
      </w:r>
      <w:r w:rsidR="004D05C3">
        <w:rPr>
          <w:rFonts w:ascii="Times New Roman" w:hAnsi="Times New Roman" w:cs="Times New Roman"/>
        </w:rPr>
        <w:t>Our team</w:t>
      </w:r>
      <w:r w:rsidRPr="000234E0">
        <w:rPr>
          <w:rFonts w:ascii="Times New Roman" w:hAnsi="Times New Roman" w:cs="Times New Roman"/>
        </w:rPr>
        <w:t xml:space="preserve"> select</w:t>
      </w:r>
      <w:r w:rsidR="004D05C3">
        <w:rPr>
          <w:rFonts w:ascii="Times New Roman" w:hAnsi="Times New Roman" w:cs="Times New Roman"/>
        </w:rPr>
        <w:t>ed</w:t>
      </w:r>
      <w:r w:rsidRPr="000234E0">
        <w:rPr>
          <w:rFonts w:ascii="Times New Roman" w:hAnsi="Times New Roman" w:cs="Times New Roman"/>
        </w:rPr>
        <w:t xml:space="preserve"> this organization because we want to focus on the employees and </w:t>
      </w:r>
      <w:commentRangeStart w:id="3"/>
      <w:r w:rsidRPr="000234E0">
        <w:rPr>
          <w:rFonts w:ascii="Times New Roman" w:hAnsi="Times New Roman" w:cs="Times New Roman"/>
        </w:rPr>
        <w:t xml:space="preserve">see if the </w:t>
      </w:r>
      <w:r w:rsidR="004D05C3" w:rsidRPr="000234E0">
        <w:rPr>
          <w:rFonts w:ascii="Times New Roman" w:hAnsi="Times New Roman" w:cs="Times New Roman"/>
        </w:rPr>
        <w:t>training,</w:t>
      </w:r>
      <w:r w:rsidR="741641E1" w:rsidRPr="7DF695EC">
        <w:rPr>
          <w:rFonts w:ascii="Times New Roman" w:hAnsi="Times New Roman" w:cs="Times New Roman"/>
          <w:color w:val="FF0000"/>
        </w:rPr>
        <w:t xml:space="preserve"> we want to focus on the employees and evaluate the</w:t>
      </w:r>
      <w:r w:rsidR="0D4A8324" w:rsidRPr="7DF695EC">
        <w:rPr>
          <w:rFonts w:ascii="Times New Roman" w:hAnsi="Times New Roman" w:cs="Times New Roman"/>
          <w:color w:val="FF0000"/>
        </w:rPr>
        <w:t>ir</w:t>
      </w:r>
      <w:r w:rsidR="741641E1" w:rsidRPr="7DF695EC">
        <w:rPr>
          <w:rFonts w:ascii="Times New Roman" w:hAnsi="Times New Roman" w:cs="Times New Roman"/>
          <w:color w:val="FF0000"/>
        </w:rPr>
        <w:t xml:space="preserve"> training</w:t>
      </w:r>
      <w:r w:rsidRPr="000234E0">
        <w:rPr>
          <w:rFonts w:ascii="Times New Roman" w:hAnsi="Times New Roman" w:cs="Times New Roman"/>
        </w:rPr>
        <w:t xml:space="preserve"> </w:t>
      </w:r>
      <w:commentRangeEnd w:id="3"/>
      <w:r w:rsidR="005C2063">
        <w:rPr>
          <w:rStyle w:val="CommentReference"/>
        </w:rPr>
        <w:commentReference w:id="3"/>
      </w:r>
      <w:r w:rsidRPr="000234E0">
        <w:rPr>
          <w:rFonts w:ascii="Times New Roman" w:hAnsi="Times New Roman" w:cs="Times New Roman"/>
        </w:rPr>
        <w:t xml:space="preserve">they receive </w:t>
      </w:r>
      <w:commentRangeStart w:id="4"/>
      <w:r w:rsidRPr="000234E0">
        <w:rPr>
          <w:rFonts w:ascii="Times New Roman" w:hAnsi="Times New Roman" w:cs="Times New Roman"/>
        </w:rPr>
        <w:t xml:space="preserve">helps them assess their </w:t>
      </w:r>
      <w:r w:rsidR="004D05C3">
        <w:rPr>
          <w:rFonts w:ascii="Times New Roman" w:hAnsi="Times New Roman" w:cs="Times New Roman"/>
        </w:rPr>
        <w:t>daily job appropriately</w:t>
      </w:r>
      <w:commentRangeEnd w:id="4"/>
      <w:r w:rsidR="005C2063">
        <w:rPr>
          <w:rStyle w:val="CommentReference"/>
        </w:rPr>
        <w:commentReference w:id="4"/>
      </w:r>
      <w:r w:rsidRPr="000234E0">
        <w:rPr>
          <w:rFonts w:ascii="Times New Roman" w:hAnsi="Times New Roman" w:cs="Times New Roman"/>
        </w:rPr>
        <w:t>.</w:t>
      </w:r>
      <w:r w:rsidR="6F5725EA" w:rsidRPr="000234E0">
        <w:rPr>
          <w:rFonts w:ascii="Times New Roman" w:hAnsi="Times New Roman" w:cs="Times New Roman"/>
        </w:rPr>
        <w:t xml:space="preserve"> </w:t>
      </w:r>
      <w:r w:rsidR="6F5725EA" w:rsidRPr="7DF695EC">
        <w:rPr>
          <w:rFonts w:ascii="Times New Roman" w:hAnsi="Times New Roman" w:cs="Times New Roman"/>
          <w:color w:val="FF0000"/>
        </w:rPr>
        <w:t>T</w:t>
      </w:r>
      <w:r w:rsidR="20630B2B" w:rsidRPr="7DF695EC">
        <w:rPr>
          <w:rFonts w:ascii="Times New Roman" w:hAnsi="Times New Roman" w:cs="Times New Roman"/>
          <w:color w:val="FF0000"/>
        </w:rPr>
        <w:t xml:space="preserve">his means that the </w:t>
      </w:r>
      <w:r w:rsidR="31DB97B4" w:rsidRPr="7DF695EC">
        <w:rPr>
          <w:rFonts w:ascii="Times New Roman" w:hAnsi="Times New Roman" w:cs="Times New Roman"/>
          <w:color w:val="FF0000"/>
        </w:rPr>
        <w:t xml:space="preserve">training they are receiving </w:t>
      </w:r>
      <w:r w:rsidR="6F9F294C" w:rsidRPr="7DF695EC">
        <w:rPr>
          <w:rFonts w:ascii="Times New Roman" w:hAnsi="Times New Roman" w:cs="Times New Roman"/>
          <w:color w:val="FF0000"/>
        </w:rPr>
        <w:t>are</w:t>
      </w:r>
      <w:r w:rsidR="31DB97B4" w:rsidRPr="7DF695EC">
        <w:rPr>
          <w:rFonts w:ascii="Times New Roman" w:hAnsi="Times New Roman" w:cs="Times New Roman"/>
          <w:color w:val="FF0000"/>
        </w:rPr>
        <w:t xml:space="preserve"> not helping them </w:t>
      </w:r>
      <w:r w:rsidR="5E1A91F5" w:rsidRPr="7DF695EC">
        <w:rPr>
          <w:rFonts w:ascii="Times New Roman" w:hAnsi="Times New Roman" w:cs="Times New Roman"/>
          <w:color w:val="FF0000"/>
        </w:rPr>
        <w:t>become more effective</w:t>
      </w:r>
      <w:r w:rsidR="31DB97B4" w:rsidRPr="7DF695EC">
        <w:rPr>
          <w:rFonts w:ascii="Times New Roman" w:hAnsi="Times New Roman" w:cs="Times New Roman"/>
          <w:color w:val="FF0000"/>
        </w:rPr>
        <w:t xml:space="preserve"> in their workplace.</w:t>
      </w:r>
      <w:r w:rsidRPr="7DF695EC">
        <w:rPr>
          <w:rFonts w:ascii="Times New Roman" w:hAnsi="Times New Roman" w:cs="Times New Roman"/>
          <w:color w:val="FF0000"/>
        </w:rPr>
        <w:t xml:space="preserve"> </w:t>
      </w:r>
      <w:r w:rsidRPr="000234E0">
        <w:rPr>
          <w:rFonts w:ascii="Times New Roman" w:hAnsi="Times New Roman" w:cs="Times New Roman"/>
        </w:rPr>
        <w:t>The problem</w:t>
      </w:r>
      <w:r w:rsidR="004D05C3">
        <w:rPr>
          <w:rFonts w:ascii="Times New Roman" w:hAnsi="Times New Roman" w:cs="Times New Roman"/>
        </w:rPr>
        <w:t>,</w:t>
      </w:r>
      <w:r w:rsidRPr="000234E0">
        <w:rPr>
          <w:rFonts w:ascii="Times New Roman" w:hAnsi="Times New Roman" w:cs="Times New Roman"/>
        </w:rPr>
        <w:t xml:space="preserve"> identified as a root cause</w:t>
      </w:r>
      <w:r w:rsidR="004D05C3">
        <w:rPr>
          <w:rFonts w:ascii="Times New Roman" w:hAnsi="Times New Roman" w:cs="Times New Roman"/>
        </w:rPr>
        <w:t>,</w:t>
      </w:r>
      <w:r w:rsidRPr="000234E0">
        <w:rPr>
          <w:rFonts w:ascii="Times New Roman" w:hAnsi="Times New Roman" w:cs="Times New Roman"/>
        </w:rPr>
        <w:t xml:space="preserve"> is </w:t>
      </w:r>
      <w:r w:rsidR="004D05C3">
        <w:rPr>
          <w:rFonts w:ascii="Times New Roman" w:hAnsi="Times New Roman" w:cs="Times New Roman"/>
        </w:rPr>
        <w:t>the</w:t>
      </w:r>
      <w:r w:rsidRPr="000234E0">
        <w:rPr>
          <w:rFonts w:ascii="Times New Roman" w:hAnsi="Times New Roman" w:cs="Times New Roman"/>
        </w:rPr>
        <w:t xml:space="preserve"> </w:t>
      </w:r>
      <w:commentRangeStart w:id="5"/>
      <w:r w:rsidR="004D05C3" w:rsidRPr="000234E0">
        <w:rPr>
          <w:rFonts w:ascii="Times New Roman" w:hAnsi="Times New Roman" w:cs="Times New Roman"/>
        </w:rPr>
        <w:t xml:space="preserve">negative turnover rate </w:t>
      </w:r>
      <w:r w:rsidR="004D05C3">
        <w:rPr>
          <w:rFonts w:ascii="Times New Roman" w:hAnsi="Times New Roman" w:cs="Times New Roman"/>
        </w:rPr>
        <w:t xml:space="preserve">of </w:t>
      </w:r>
      <w:r w:rsidRPr="000234E0">
        <w:rPr>
          <w:rFonts w:ascii="Times New Roman" w:hAnsi="Times New Roman" w:cs="Times New Roman"/>
        </w:rPr>
        <w:t xml:space="preserve">new </w:t>
      </w:r>
      <w:r w:rsidR="004D05C3" w:rsidRPr="000234E0">
        <w:rPr>
          <w:rFonts w:ascii="Times New Roman" w:hAnsi="Times New Roman" w:cs="Times New Roman"/>
        </w:rPr>
        <w:t>employees</w:t>
      </w:r>
      <w:r w:rsidR="004D05C3">
        <w:rPr>
          <w:rFonts w:ascii="Times New Roman" w:hAnsi="Times New Roman" w:cs="Times New Roman"/>
        </w:rPr>
        <w:t xml:space="preserve"> because of their </w:t>
      </w:r>
      <w:r w:rsidRPr="000234E0">
        <w:rPr>
          <w:rFonts w:ascii="Times New Roman" w:hAnsi="Times New Roman" w:cs="Times New Roman"/>
        </w:rPr>
        <w:t>struggle to learn the training programs</w:t>
      </w:r>
      <w:commentRangeEnd w:id="5"/>
      <w:r w:rsidR="005C2063">
        <w:rPr>
          <w:rStyle w:val="CommentReference"/>
        </w:rPr>
        <w:commentReference w:id="5"/>
      </w:r>
      <w:r w:rsidRPr="000234E0">
        <w:rPr>
          <w:rFonts w:ascii="Times New Roman" w:hAnsi="Times New Roman" w:cs="Times New Roman"/>
        </w:rPr>
        <w:t>.</w:t>
      </w:r>
      <w:r w:rsidR="21FB13D8" w:rsidRPr="000234E0">
        <w:rPr>
          <w:rFonts w:ascii="Times New Roman" w:hAnsi="Times New Roman" w:cs="Times New Roman"/>
        </w:rPr>
        <w:t xml:space="preserve"> </w:t>
      </w:r>
      <w:r w:rsidR="21FB13D8" w:rsidRPr="7DF695EC">
        <w:rPr>
          <w:rFonts w:ascii="Times New Roman" w:hAnsi="Times New Roman" w:cs="Times New Roman"/>
          <w:color w:val="FF0000"/>
        </w:rPr>
        <w:t xml:space="preserve">This information was </w:t>
      </w:r>
      <w:r w:rsidR="20299FED" w:rsidRPr="7DF695EC">
        <w:rPr>
          <w:rFonts w:ascii="Times New Roman" w:hAnsi="Times New Roman" w:cs="Times New Roman"/>
          <w:color w:val="FF0000"/>
        </w:rPr>
        <w:t>determined</w:t>
      </w:r>
      <w:r w:rsidR="21FB13D8" w:rsidRPr="7DF695EC">
        <w:rPr>
          <w:rFonts w:ascii="Times New Roman" w:hAnsi="Times New Roman" w:cs="Times New Roman"/>
          <w:color w:val="FF0000"/>
        </w:rPr>
        <w:t xml:space="preserve"> </w:t>
      </w:r>
      <w:r w:rsidR="4CB15F50" w:rsidRPr="7DF695EC">
        <w:rPr>
          <w:rFonts w:ascii="Times New Roman" w:hAnsi="Times New Roman" w:cs="Times New Roman"/>
          <w:color w:val="FF0000"/>
        </w:rPr>
        <w:t xml:space="preserve">by </w:t>
      </w:r>
      <w:r w:rsidR="2CF6CCB5" w:rsidRPr="7DF695EC">
        <w:rPr>
          <w:rFonts w:ascii="Times New Roman" w:hAnsi="Times New Roman" w:cs="Times New Roman"/>
          <w:color w:val="FF0000"/>
        </w:rPr>
        <w:t xml:space="preserve">the </w:t>
      </w:r>
      <w:r w:rsidR="006A4C28">
        <w:rPr>
          <w:rFonts w:ascii="Times New Roman" w:hAnsi="Times New Roman" w:cs="Times New Roman"/>
          <w:color w:val="FF0000"/>
        </w:rPr>
        <w:t xml:space="preserve">Human Resources management team and was thoroughly delivered to our </w:t>
      </w:r>
      <w:r w:rsidR="006A4C28">
        <w:rPr>
          <w:rFonts w:ascii="Times New Roman" w:hAnsi="Times New Roman" w:cs="Times New Roman"/>
          <w:color w:val="FF0000"/>
        </w:rPr>
        <w:lastRenderedPageBreak/>
        <w:t>team by HR leads.</w:t>
      </w:r>
      <w:r w:rsidR="4CB15F50" w:rsidRPr="7DF695EC">
        <w:rPr>
          <w:rFonts w:ascii="Times New Roman" w:hAnsi="Times New Roman" w:cs="Times New Roman"/>
          <w:color w:val="FF0000"/>
        </w:rPr>
        <w:t xml:space="preserve"> </w:t>
      </w:r>
      <w:r w:rsidRPr="7DF695EC">
        <w:rPr>
          <w:rFonts w:ascii="Times New Roman" w:hAnsi="Times New Roman" w:cs="Times New Roman"/>
          <w:color w:val="FF0000"/>
        </w:rPr>
        <w:t xml:space="preserve"> </w:t>
      </w:r>
      <w:r w:rsidRPr="7DF695EC">
        <w:rPr>
          <w:rFonts w:ascii="Times New Roman" w:hAnsi="Times New Roman" w:cs="Times New Roman"/>
        </w:rPr>
        <w:t xml:space="preserve">We </w:t>
      </w:r>
      <w:r w:rsidRPr="000234E0">
        <w:rPr>
          <w:rFonts w:ascii="Times New Roman" w:hAnsi="Times New Roman" w:cs="Times New Roman"/>
        </w:rPr>
        <w:t xml:space="preserve">identify that training is the issue because of how unrealistic </w:t>
      </w:r>
      <w:r w:rsidR="004D05C3">
        <w:rPr>
          <w:rFonts w:ascii="Times New Roman" w:hAnsi="Times New Roman" w:cs="Times New Roman"/>
        </w:rPr>
        <w:t xml:space="preserve">the in-training </w:t>
      </w:r>
      <w:r w:rsidRPr="000234E0">
        <w:rPr>
          <w:rFonts w:ascii="Times New Roman" w:hAnsi="Times New Roman" w:cs="Times New Roman"/>
        </w:rPr>
        <w:t>scenarios are for the associates</w:t>
      </w:r>
      <w:r w:rsidR="004D05C3">
        <w:rPr>
          <w:rFonts w:ascii="Times New Roman" w:hAnsi="Times New Roman" w:cs="Times New Roman"/>
        </w:rPr>
        <w:t>,</w:t>
      </w:r>
      <w:r w:rsidRPr="000234E0">
        <w:rPr>
          <w:rFonts w:ascii="Times New Roman" w:hAnsi="Times New Roman" w:cs="Times New Roman"/>
        </w:rPr>
        <w:t xml:space="preserve"> especially</w:t>
      </w:r>
      <w:r w:rsidR="004D05C3">
        <w:rPr>
          <w:rFonts w:ascii="Times New Roman" w:hAnsi="Times New Roman" w:cs="Times New Roman"/>
        </w:rPr>
        <w:t xml:space="preserve"> when it comes to</w:t>
      </w:r>
      <w:r w:rsidRPr="000234E0">
        <w:rPr>
          <w:rFonts w:ascii="Times New Roman" w:hAnsi="Times New Roman" w:cs="Times New Roman"/>
        </w:rPr>
        <w:t xml:space="preserve"> handling customer inquiries and problem solving. </w:t>
      </w:r>
    </w:p>
    <w:p w14:paraId="035415B3" w14:textId="38F26E45" w:rsidR="000234E0" w:rsidRPr="000234E0" w:rsidRDefault="000234E0" w:rsidP="000234E0">
      <w:pPr>
        <w:spacing w:line="480" w:lineRule="auto"/>
        <w:ind w:firstLine="720"/>
        <w:rPr>
          <w:rFonts w:ascii="Times New Roman" w:hAnsi="Times New Roman" w:cs="Times New Roman"/>
        </w:rPr>
      </w:pPr>
      <w:r w:rsidRPr="7DF695EC">
        <w:rPr>
          <w:rFonts w:ascii="Times New Roman" w:hAnsi="Times New Roman" w:cs="Times New Roman"/>
        </w:rPr>
        <w:t>The videos the organization provides to their employees do</w:t>
      </w:r>
      <w:del w:id="6" w:author="Beth Hattier" w:date="2021-06-27T13:43:00Z">
        <w:r w:rsidRPr="7DF695EC" w:rsidDel="004D05C3">
          <w:rPr>
            <w:rFonts w:ascii="Times New Roman" w:hAnsi="Times New Roman" w:cs="Times New Roman"/>
          </w:rPr>
          <w:delText>es</w:delText>
        </w:r>
      </w:del>
      <w:r w:rsidR="004D05C3" w:rsidRPr="7DF695EC">
        <w:rPr>
          <w:rFonts w:ascii="Times New Roman" w:hAnsi="Times New Roman" w:cs="Times New Roman"/>
        </w:rPr>
        <w:t xml:space="preserve"> not</w:t>
      </w:r>
      <w:r w:rsidRPr="7DF695EC">
        <w:rPr>
          <w:rFonts w:ascii="Times New Roman" w:hAnsi="Times New Roman" w:cs="Times New Roman"/>
        </w:rPr>
        <w:t xml:space="preserve"> seem accurate to real-life scenarios. </w:t>
      </w:r>
      <w:r w:rsidR="004D05C3" w:rsidRPr="7DF695EC">
        <w:rPr>
          <w:rFonts w:ascii="Times New Roman" w:hAnsi="Times New Roman" w:cs="Times New Roman"/>
        </w:rPr>
        <w:t xml:space="preserve">Furthermore, they are just simply </w:t>
      </w:r>
      <w:commentRangeStart w:id="7"/>
      <w:r w:rsidR="004D05C3" w:rsidRPr="7DF695EC">
        <w:rPr>
          <w:rFonts w:ascii="Times New Roman" w:hAnsi="Times New Roman" w:cs="Times New Roman"/>
        </w:rPr>
        <w:t>unrealistic</w:t>
      </w:r>
      <w:commentRangeEnd w:id="7"/>
      <w:r>
        <w:rPr>
          <w:rStyle w:val="CommentReference"/>
        </w:rPr>
        <w:commentReference w:id="7"/>
      </w:r>
      <w:r w:rsidR="006A4C28">
        <w:rPr>
          <w:rFonts w:ascii="Times New Roman" w:hAnsi="Times New Roman" w:cs="Times New Roman"/>
        </w:rPr>
        <w:t xml:space="preserve"> </w:t>
      </w:r>
      <w:r w:rsidR="2D8ED4D2" w:rsidRPr="7DF695EC">
        <w:rPr>
          <w:rFonts w:ascii="Times New Roman" w:hAnsi="Times New Roman" w:cs="Times New Roman"/>
          <w:color w:val="FF0000"/>
        </w:rPr>
        <w:t>because the scenarios</w:t>
      </w:r>
      <w:r w:rsidR="30E7B9A4" w:rsidRPr="7DF695EC">
        <w:rPr>
          <w:rFonts w:ascii="Times New Roman" w:hAnsi="Times New Roman" w:cs="Times New Roman"/>
          <w:color w:val="FF0000"/>
        </w:rPr>
        <w:t xml:space="preserve"> they </w:t>
      </w:r>
      <w:r w:rsidR="49E8779A" w:rsidRPr="7DF695EC">
        <w:rPr>
          <w:rFonts w:ascii="Times New Roman" w:hAnsi="Times New Roman" w:cs="Times New Roman"/>
          <w:color w:val="FF0000"/>
        </w:rPr>
        <w:t xml:space="preserve">convey </w:t>
      </w:r>
      <w:r w:rsidR="75EC04DB" w:rsidRPr="7DF695EC">
        <w:rPr>
          <w:rFonts w:ascii="Times New Roman" w:hAnsi="Times New Roman" w:cs="Times New Roman"/>
          <w:color w:val="FF0000"/>
        </w:rPr>
        <w:t>focus on</w:t>
      </w:r>
      <w:r w:rsidR="780DEBFF" w:rsidRPr="7DF695EC">
        <w:rPr>
          <w:rFonts w:ascii="Times New Roman" w:hAnsi="Times New Roman" w:cs="Times New Roman"/>
          <w:color w:val="FF0000"/>
        </w:rPr>
        <w:t xml:space="preserve"> how to do excellent customer </w:t>
      </w:r>
      <w:r w:rsidR="5777AB4D" w:rsidRPr="7DF695EC">
        <w:rPr>
          <w:rFonts w:ascii="Times New Roman" w:hAnsi="Times New Roman" w:cs="Times New Roman"/>
          <w:color w:val="FF0000"/>
        </w:rPr>
        <w:t>service (</w:t>
      </w:r>
      <w:r w:rsidR="67FE07C9" w:rsidRPr="7DF695EC">
        <w:rPr>
          <w:rFonts w:ascii="Times New Roman" w:hAnsi="Times New Roman" w:cs="Times New Roman"/>
          <w:color w:val="FF0000"/>
        </w:rPr>
        <w:t xml:space="preserve">smile, greet, </w:t>
      </w:r>
      <w:r w:rsidR="12391DA2" w:rsidRPr="7DF695EC">
        <w:rPr>
          <w:rFonts w:ascii="Times New Roman" w:hAnsi="Times New Roman" w:cs="Times New Roman"/>
          <w:color w:val="FF0000"/>
        </w:rPr>
        <w:t>engage</w:t>
      </w:r>
      <w:r w:rsidR="67FE07C9" w:rsidRPr="7DF695EC">
        <w:rPr>
          <w:rFonts w:ascii="Times New Roman" w:hAnsi="Times New Roman" w:cs="Times New Roman"/>
          <w:color w:val="FF0000"/>
        </w:rPr>
        <w:t>)</w:t>
      </w:r>
      <w:r w:rsidR="780DEBFF" w:rsidRPr="7DF695EC">
        <w:rPr>
          <w:rFonts w:ascii="Times New Roman" w:hAnsi="Times New Roman" w:cs="Times New Roman"/>
          <w:color w:val="FF0000"/>
        </w:rPr>
        <w:t xml:space="preserve"> but they don’t explain how </w:t>
      </w:r>
      <w:r w:rsidR="19BA58DF" w:rsidRPr="7DF695EC">
        <w:rPr>
          <w:rFonts w:ascii="Times New Roman" w:hAnsi="Times New Roman" w:cs="Times New Roman"/>
          <w:color w:val="FF0000"/>
        </w:rPr>
        <w:t xml:space="preserve">to problem-solve if a customer </w:t>
      </w:r>
      <w:r w:rsidR="0A57C7FB" w:rsidRPr="7DF695EC">
        <w:rPr>
          <w:rFonts w:ascii="Times New Roman" w:hAnsi="Times New Roman" w:cs="Times New Roman"/>
          <w:color w:val="FF0000"/>
        </w:rPr>
        <w:t>has</w:t>
      </w:r>
      <w:r w:rsidR="19BA58DF" w:rsidRPr="7DF695EC">
        <w:rPr>
          <w:rFonts w:ascii="Times New Roman" w:hAnsi="Times New Roman" w:cs="Times New Roman"/>
          <w:color w:val="FF0000"/>
        </w:rPr>
        <w:t xml:space="preserve"> any issue</w:t>
      </w:r>
      <w:r w:rsidR="6C49237B" w:rsidRPr="7DF695EC">
        <w:rPr>
          <w:rFonts w:ascii="Times New Roman" w:hAnsi="Times New Roman" w:cs="Times New Roman"/>
          <w:color w:val="FF0000"/>
        </w:rPr>
        <w:t>,</w:t>
      </w:r>
      <w:r w:rsidR="780DEBFF" w:rsidRPr="7DF695EC">
        <w:rPr>
          <w:rFonts w:ascii="Times New Roman" w:hAnsi="Times New Roman" w:cs="Times New Roman"/>
          <w:color w:val="FF0000"/>
        </w:rPr>
        <w:t xml:space="preserve"> </w:t>
      </w:r>
      <w:r w:rsidR="5A1DC493" w:rsidRPr="7DF695EC">
        <w:rPr>
          <w:rFonts w:ascii="Times New Roman" w:hAnsi="Times New Roman" w:cs="Times New Roman"/>
          <w:color w:val="FF0000"/>
        </w:rPr>
        <w:t xml:space="preserve">some videos </w:t>
      </w:r>
      <w:r w:rsidR="137493FC" w:rsidRPr="7DF695EC">
        <w:rPr>
          <w:rFonts w:ascii="Times New Roman" w:hAnsi="Times New Roman" w:cs="Times New Roman"/>
          <w:color w:val="FF0000"/>
        </w:rPr>
        <w:t xml:space="preserve">take too long to get to the </w:t>
      </w:r>
      <w:r w:rsidR="420B6A22" w:rsidRPr="7DF695EC">
        <w:rPr>
          <w:rFonts w:ascii="Times New Roman" w:hAnsi="Times New Roman" w:cs="Times New Roman"/>
          <w:color w:val="FF0000"/>
        </w:rPr>
        <w:t>point,</w:t>
      </w:r>
      <w:r w:rsidR="137493FC" w:rsidRPr="7DF695EC">
        <w:rPr>
          <w:rFonts w:ascii="Times New Roman" w:hAnsi="Times New Roman" w:cs="Times New Roman"/>
          <w:color w:val="FF0000"/>
        </w:rPr>
        <w:t xml:space="preserve"> and </w:t>
      </w:r>
      <w:r w:rsidR="3AA65923" w:rsidRPr="7DF695EC">
        <w:rPr>
          <w:rFonts w:ascii="Times New Roman" w:hAnsi="Times New Roman" w:cs="Times New Roman"/>
          <w:color w:val="FF0000"/>
        </w:rPr>
        <w:t>they don’t provide real worl</w:t>
      </w:r>
      <w:r w:rsidR="4BBEB89F" w:rsidRPr="7DF695EC">
        <w:rPr>
          <w:rFonts w:ascii="Times New Roman" w:hAnsi="Times New Roman" w:cs="Times New Roman"/>
          <w:color w:val="FF0000"/>
        </w:rPr>
        <w:t>d</w:t>
      </w:r>
      <w:r w:rsidR="3AA65923" w:rsidRPr="7DF695EC">
        <w:rPr>
          <w:rFonts w:ascii="Times New Roman" w:hAnsi="Times New Roman" w:cs="Times New Roman"/>
          <w:color w:val="FF0000"/>
        </w:rPr>
        <w:t xml:space="preserve"> examples.</w:t>
      </w:r>
      <w:r w:rsidR="780DEBFF" w:rsidRPr="7DF695EC">
        <w:rPr>
          <w:rFonts w:ascii="Times New Roman" w:hAnsi="Times New Roman" w:cs="Times New Roman"/>
          <w:color w:val="FF0000"/>
        </w:rPr>
        <w:t xml:space="preserve"> </w:t>
      </w:r>
      <w:r w:rsidRPr="7DF695EC">
        <w:rPr>
          <w:rFonts w:ascii="Times New Roman" w:hAnsi="Times New Roman" w:cs="Times New Roman"/>
        </w:rPr>
        <w:t xml:space="preserve">They might seem too generic and not personalized for the work area. It adds extra time to the employees and affects their functionality with their job </w:t>
      </w:r>
      <w:r w:rsidR="004D05C3" w:rsidRPr="7DF695EC">
        <w:rPr>
          <w:rFonts w:ascii="Times New Roman" w:hAnsi="Times New Roman" w:cs="Times New Roman"/>
        </w:rPr>
        <w:t>as well as</w:t>
      </w:r>
      <w:r w:rsidRPr="7DF695EC">
        <w:rPr>
          <w:rFonts w:ascii="Times New Roman" w:hAnsi="Times New Roman" w:cs="Times New Roman"/>
        </w:rPr>
        <w:t xml:space="preserve"> the service they provide to the customers. The idea of the performance </w:t>
      </w:r>
      <w:r w:rsidR="004D05C3" w:rsidRPr="7DF695EC">
        <w:rPr>
          <w:rFonts w:ascii="Times New Roman" w:hAnsi="Times New Roman" w:cs="Times New Roman"/>
        </w:rPr>
        <w:t xml:space="preserve">solution </w:t>
      </w:r>
      <w:r w:rsidRPr="7DF695EC">
        <w:rPr>
          <w:rFonts w:ascii="Times New Roman" w:hAnsi="Times New Roman" w:cs="Times New Roman"/>
        </w:rPr>
        <w:t xml:space="preserve">is to </w:t>
      </w:r>
      <w:commentRangeStart w:id="8"/>
      <w:r w:rsidRPr="7DF695EC">
        <w:rPr>
          <w:rFonts w:ascii="Times New Roman" w:hAnsi="Times New Roman" w:cs="Times New Roman"/>
        </w:rPr>
        <w:t xml:space="preserve">reduce the amount of time to complete training </w:t>
      </w:r>
      <w:commentRangeEnd w:id="8"/>
      <w:r>
        <w:rPr>
          <w:rStyle w:val="CommentReference"/>
        </w:rPr>
        <w:commentReference w:id="8"/>
      </w:r>
      <w:r w:rsidRPr="7DF695EC">
        <w:rPr>
          <w:rFonts w:ascii="Times New Roman" w:hAnsi="Times New Roman" w:cs="Times New Roman"/>
        </w:rPr>
        <w:t>courses that are not realistic scenarios at the store.</w:t>
      </w:r>
      <w:r w:rsidR="407877D8" w:rsidRPr="7DF695EC">
        <w:rPr>
          <w:rFonts w:ascii="Times New Roman" w:hAnsi="Times New Roman" w:cs="Times New Roman"/>
        </w:rPr>
        <w:t xml:space="preserve"> </w:t>
      </w:r>
      <w:r w:rsidR="006A4C28">
        <w:rPr>
          <w:rFonts w:ascii="Times New Roman" w:hAnsi="Times New Roman" w:cs="Times New Roman"/>
          <w:color w:val="FF0000"/>
        </w:rPr>
        <w:t>Moreover, r</w:t>
      </w:r>
      <w:r w:rsidR="407877D8" w:rsidRPr="7DF695EC">
        <w:rPr>
          <w:rFonts w:ascii="Times New Roman" w:hAnsi="Times New Roman" w:cs="Times New Roman"/>
          <w:color w:val="FF0000"/>
        </w:rPr>
        <w:t>educing the amount of training time</w:t>
      </w:r>
      <w:r w:rsidR="645233E4" w:rsidRPr="7DF695EC">
        <w:rPr>
          <w:rFonts w:ascii="Times New Roman" w:hAnsi="Times New Roman" w:cs="Times New Roman"/>
          <w:color w:val="FF0000"/>
        </w:rPr>
        <w:t xml:space="preserve"> is to focus </w:t>
      </w:r>
      <w:r w:rsidR="5D7C7EBF" w:rsidRPr="7DF695EC">
        <w:rPr>
          <w:rFonts w:ascii="Times New Roman" w:hAnsi="Times New Roman" w:cs="Times New Roman"/>
          <w:color w:val="FF0000"/>
        </w:rPr>
        <w:t>on</w:t>
      </w:r>
      <w:r w:rsidR="645233E4" w:rsidRPr="7DF695EC">
        <w:rPr>
          <w:rFonts w:ascii="Times New Roman" w:hAnsi="Times New Roman" w:cs="Times New Roman"/>
          <w:color w:val="FF0000"/>
        </w:rPr>
        <w:t xml:space="preserve"> a training manual that present real life </w:t>
      </w:r>
      <w:r w:rsidR="4505320E" w:rsidRPr="7DF695EC">
        <w:rPr>
          <w:rFonts w:ascii="Times New Roman" w:hAnsi="Times New Roman" w:cs="Times New Roman"/>
          <w:color w:val="FF0000"/>
        </w:rPr>
        <w:t>scenarios</w:t>
      </w:r>
      <w:r w:rsidR="55DD009D" w:rsidRPr="7DF695EC">
        <w:rPr>
          <w:rFonts w:ascii="Times New Roman" w:hAnsi="Times New Roman" w:cs="Times New Roman"/>
          <w:color w:val="FF0000"/>
        </w:rPr>
        <w:t>. I</w:t>
      </w:r>
      <w:r w:rsidR="09176448" w:rsidRPr="7DF695EC">
        <w:rPr>
          <w:rFonts w:ascii="Times New Roman" w:hAnsi="Times New Roman" w:cs="Times New Roman"/>
          <w:color w:val="FF0000"/>
        </w:rPr>
        <w:t xml:space="preserve">n the case </w:t>
      </w:r>
      <w:r w:rsidR="645233E4" w:rsidRPr="7DF695EC">
        <w:rPr>
          <w:rFonts w:ascii="Times New Roman" w:hAnsi="Times New Roman" w:cs="Times New Roman"/>
          <w:color w:val="FF0000"/>
        </w:rPr>
        <w:t xml:space="preserve">videos are </w:t>
      </w:r>
      <w:r w:rsidR="7E91040C" w:rsidRPr="7DF695EC">
        <w:rPr>
          <w:rFonts w:ascii="Times New Roman" w:hAnsi="Times New Roman" w:cs="Times New Roman"/>
          <w:color w:val="FF0000"/>
        </w:rPr>
        <w:t>provided,</w:t>
      </w:r>
      <w:r w:rsidR="645233E4" w:rsidRPr="7DF695EC">
        <w:rPr>
          <w:rFonts w:ascii="Times New Roman" w:hAnsi="Times New Roman" w:cs="Times New Roman"/>
          <w:color w:val="FF0000"/>
        </w:rPr>
        <w:t xml:space="preserve"> they </w:t>
      </w:r>
      <w:r w:rsidR="3C399021" w:rsidRPr="7DF695EC">
        <w:rPr>
          <w:rFonts w:ascii="Times New Roman" w:hAnsi="Times New Roman" w:cs="Times New Roman"/>
          <w:color w:val="FF0000"/>
        </w:rPr>
        <w:t>have to be</w:t>
      </w:r>
      <w:r w:rsidR="645233E4" w:rsidRPr="7DF695EC">
        <w:rPr>
          <w:rFonts w:ascii="Times New Roman" w:hAnsi="Times New Roman" w:cs="Times New Roman"/>
          <w:color w:val="FF0000"/>
        </w:rPr>
        <w:t xml:space="preserve"> short and consi</w:t>
      </w:r>
      <w:r w:rsidR="4913340C" w:rsidRPr="7DF695EC">
        <w:rPr>
          <w:rFonts w:ascii="Times New Roman" w:hAnsi="Times New Roman" w:cs="Times New Roman"/>
          <w:color w:val="FF0000"/>
        </w:rPr>
        <w:t>stent</w:t>
      </w:r>
      <w:r w:rsidR="024F5689" w:rsidRPr="7DF695EC">
        <w:rPr>
          <w:rFonts w:ascii="Times New Roman" w:hAnsi="Times New Roman" w:cs="Times New Roman"/>
          <w:color w:val="FF0000"/>
        </w:rPr>
        <w:t xml:space="preserve">. Proper training will make employees </w:t>
      </w:r>
      <w:r w:rsidR="006A4C28">
        <w:rPr>
          <w:rFonts w:ascii="Times New Roman" w:hAnsi="Times New Roman" w:cs="Times New Roman"/>
          <w:color w:val="FF0000"/>
        </w:rPr>
        <w:t xml:space="preserve">better </w:t>
      </w:r>
      <w:r w:rsidR="024F5689" w:rsidRPr="7DF695EC">
        <w:rPr>
          <w:rFonts w:ascii="Times New Roman" w:hAnsi="Times New Roman" w:cs="Times New Roman"/>
          <w:color w:val="FF0000"/>
        </w:rPr>
        <w:t>capable</w:t>
      </w:r>
      <w:r w:rsidR="006A4C28">
        <w:rPr>
          <w:rFonts w:ascii="Times New Roman" w:hAnsi="Times New Roman" w:cs="Times New Roman"/>
          <w:color w:val="FF0000"/>
        </w:rPr>
        <w:t xml:space="preserve"> and ready</w:t>
      </w:r>
      <w:r w:rsidR="024F5689" w:rsidRPr="7DF695EC">
        <w:rPr>
          <w:rFonts w:ascii="Times New Roman" w:hAnsi="Times New Roman" w:cs="Times New Roman"/>
          <w:color w:val="FF0000"/>
        </w:rPr>
        <w:t xml:space="preserve"> for their jobs</w:t>
      </w:r>
      <w:r w:rsidR="352F7336" w:rsidRPr="7DF695EC">
        <w:rPr>
          <w:rFonts w:ascii="Times New Roman" w:hAnsi="Times New Roman" w:cs="Times New Roman"/>
          <w:color w:val="FF0000"/>
        </w:rPr>
        <w:t>.</w:t>
      </w:r>
      <w:r w:rsidR="407877D8" w:rsidRPr="7DF695EC">
        <w:rPr>
          <w:rFonts w:ascii="Times New Roman" w:hAnsi="Times New Roman" w:cs="Times New Roman"/>
          <w:color w:val="FF0000"/>
        </w:rPr>
        <w:t xml:space="preserve"> </w:t>
      </w:r>
      <w:r w:rsidRPr="7DF695EC">
        <w:rPr>
          <w:rFonts w:ascii="Times New Roman" w:hAnsi="Times New Roman" w:cs="Times New Roman"/>
        </w:rPr>
        <w:t xml:space="preserve">Some employees watch videos regarding the type of </w:t>
      </w:r>
      <w:r w:rsidR="004D05C3" w:rsidRPr="7DF695EC">
        <w:rPr>
          <w:rFonts w:ascii="Times New Roman" w:hAnsi="Times New Roman" w:cs="Times New Roman"/>
        </w:rPr>
        <w:t>position</w:t>
      </w:r>
      <w:r w:rsidRPr="7DF695EC">
        <w:rPr>
          <w:rFonts w:ascii="Times New Roman" w:hAnsi="Times New Roman" w:cs="Times New Roman"/>
        </w:rPr>
        <w:t xml:space="preserve"> they are going to perform either </w:t>
      </w:r>
      <w:r w:rsidR="004D05C3" w:rsidRPr="7DF695EC">
        <w:rPr>
          <w:rFonts w:ascii="Times New Roman" w:hAnsi="Times New Roman" w:cs="Times New Roman"/>
        </w:rPr>
        <w:t xml:space="preserve">that be </w:t>
      </w:r>
      <w:r w:rsidRPr="7DF695EC">
        <w:rPr>
          <w:rFonts w:ascii="Times New Roman" w:hAnsi="Times New Roman" w:cs="Times New Roman"/>
        </w:rPr>
        <w:t xml:space="preserve">a cashier or parking lot assistant. </w:t>
      </w:r>
      <w:r w:rsidR="004D05C3" w:rsidRPr="7DF695EC">
        <w:rPr>
          <w:rFonts w:ascii="Times New Roman" w:hAnsi="Times New Roman" w:cs="Times New Roman"/>
        </w:rPr>
        <w:t>Moreover, i</w:t>
      </w:r>
      <w:r w:rsidRPr="7DF695EC">
        <w:rPr>
          <w:rFonts w:ascii="Times New Roman" w:hAnsi="Times New Roman" w:cs="Times New Roman"/>
        </w:rPr>
        <w:t>f the videos are not well structured</w:t>
      </w:r>
      <w:r w:rsidR="004D05C3" w:rsidRPr="7DF695EC">
        <w:rPr>
          <w:rFonts w:ascii="Times New Roman" w:hAnsi="Times New Roman" w:cs="Times New Roman"/>
        </w:rPr>
        <w:t>,</w:t>
      </w:r>
      <w:r w:rsidRPr="7DF695EC">
        <w:rPr>
          <w:rFonts w:ascii="Times New Roman" w:hAnsi="Times New Roman" w:cs="Times New Roman"/>
        </w:rPr>
        <w:t xml:space="preserve"> the associate will not feel comfortable with</w:t>
      </w:r>
      <w:r w:rsidR="004D05C3" w:rsidRPr="7DF695EC">
        <w:rPr>
          <w:rFonts w:ascii="Times New Roman" w:hAnsi="Times New Roman" w:cs="Times New Roman"/>
        </w:rPr>
        <w:t>in</w:t>
      </w:r>
      <w:r w:rsidRPr="7DF695EC">
        <w:rPr>
          <w:rFonts w:ascii="Times New Roman" w:hAnsi="Times New Roman" w:cs="Times New Roman"/>
        </w:rPr>
        <w:t xml:space="preserve"> the </w:t>
      </w:r>
      <w:r w:rsidR="004D05C3" w:rsidRPr="7DF695EC">
        <w:rPr>
          <w:rFonts w:ascii="Times New Roman" w:hAnsi="Times New Roman" w:cs="Times New Roman"/>
        </w:rPr>
        <w:t xml:space="preserve">actual </w:t>
      </w:r>
      <w:r w:rsidRPr="7DF695EC">
        <w:rPr>
          <w:rFonts w:ascii="Times New Roman" w:hAnsi="Times New Roman" w:cs="Times New Roman"/>
        </w:rPr>
        <w:t xml:space="preserve">situation and feel emotional stress on the job. </w:t>
      </w:r>
      <w:r w:rsidR="004D05C3" w:rsidRPr="7DF695EC">
        <w:rPr>
          <w:rFonts w:ascii="Times New Roman" w:hAnsi="Times New Roman" w:cs="Times New Roman"/>
        </w:rPr>
        <w:t>The n</w:t>
      </w:r>
      <w:r w:rsidRPr="7DF695EC">
        <w:rPr>
          <w:rFonts w:ascii="Times New Roman" w:hAnsi="Times New Roman" w:cs="Times New Roman"/>
        </w:rPr>
        <w:t>eed assessment is used to identify the performance problem and consider the employee’s needs</w:t>
      </w:r>
      <w:r w:rsidR="004D05C3" w:rsidRPr="7DF695EC">
        <w:rPr>
          <w:rFonts w:ascii="Times New Roman" w:hAnsi="Times New Roman" w:cs="Times New Roman"/>
        </w:rPr>
        <w:t xml:space="preserve"> in an effort to adjust these issues for better overall performance for the individual at hand</w:t>
      </w:r>
      <w:r w:rsidRPr="7DF695EC">
        <w:rPr>
          <w:rFonts w:ascii="Times New Roman" w:hAnsi="Times New Roman" w:cs="Times New Roman"/>
        </w:rPr>
        <w:t xml:space="preserve"> (</w:t>
      </w:r>
      <w:proofErr w:type="spellStart"/>
      <w:r w:rsidRPr="7DF695EC">
        <w:rPr>
          <w:rFonts w:ascii="Times New Roman" w:hAnsi="Times New Roman" w:cs="Times New Roman"/>
        </w:rPr>
        <w:t>Andriotis</w:t>
      </w:r>
      <w:proofErr w:type="spellEnd"/>
      <w:r w:rsidRPr="7DF695EC">
        <w:rPr>
          <w:rFonts w:ascii="Times New Roman" w:hAnsi="Times New Roman" w:cs="Times New Roman"/>
        </w:rPr>
        <w:t>, 2018)</w:t>
      </w:r>
      <w:r w:rsidR="007B6BB1" w:rsidRPr="7DF695EC">
        <w:rPr>
          <w:rFonts w:ascii="Times New Roman" w:hAnsi="Times New Roman" w:cs="Times New Roman"/>
        </w:rPr>
        <w:t>.</w:t>
      </w:r>
    </w:p>
    <w:p w14:paraId="5C952FC1" w14:textId="4FC67C4E" w:rsidR="00F25E60" w:rsidRPr="000234E0" w:rsidRDefault="000234E0" w:rsidP="000234E0">
      <w:pPr>
        <w:spacing w:line="480" w:lineRule="auto"/>
        <w:ind w:firstLine="720"/>
        <w:rPr>
          <w:rFonts w:ascii="Times New Roman" w:hAnsi="Times New Roman" w:cs="Times New Roman"/>
        </w:rPr>
      </w:pPr>
      <w:commentRangeStart w:id="9"/>
      <w:r w:rsidRPr="7DF695EC">
        <w:rPr>
          <w:rFonts w:ascii="Times New Roman" w:hAnsi="Times New Roman" w:cs="Times New Roman"/>
        </w:rPr>
        <w:t xml:space="preserve">Data support from </w:t>
      </w:r>
      <w:commentRangeEnd w:id="9"/>
      <w:r>
        <w:rPr>
          <w:rStyle w:val="CommentReference"/>
        </w:rPr>
        <w:commentReference w:id="9"/>
      </w:r>
      <w:r w:rsidRPr="7DF695EC">
        <w:rPr>
          <w:rFonts w:ascii="Times New Roman" w:hAnsi="Times New Roman" w:cs="Times New Roman"/>
        </w:rPr>
        <w:t>retail employees that we ask suggests that videos and handbooks do</w:t>
      </w:r>
      <w:r w:rsidR="004D05C3" w:rsidRPr="7DF695EC">
        <w:rPr>
          <w:rFonts w:ascii="Times New Roman" w:hAnsi="Times New Roman" w:cs="Times New Roman"/>
        </w:rPr>
        <w:t xml:space="preserve"> not </w:t>
      </w:r>
      <w:r w:rsidRPr="7DF695EC">
        <w:rPr>
          <w:rFonts w:ascii="Times New Roman" w:hAnsi="Times New Roman" w:cs="Times New Roman"/>
        </w:rPr>
        <w:t>provide the necessary</w:t>
      </w:r>
      <w:r w:rsidR="004D05C3" w:rsidRPr="7DF695EC">
        <w:rPr>
          <w:rFonts w:ascii="Times New Roman" w:hAnsi="Times New Roman" w:cs="Times New Roman"/>
        </w:rPr>
        <w:t>, realistic</w:t>
      </w:r>
      <w:r w:rsidRPr="7DF695EC">
        <w:rPr>
          <w:rFonts w:ascii="Times New Roman" w:hAnsi="Times New Roman" w:cs="Times New Roman"/>
        </w:rPr>
        <w:t xml:space="preserve"> training</w:t>
      </w:r>
      <w:r w:rsidR="004D05C3" w:rsidRPr="7DF695EC">
        <w:rPr>
          <w:rFonts w:ascii="Times New Roman" w:hAnsi="Times New Roman" w:cs="Times New Roman"/>
        </w:rPr>
        <w:t xml:space="preserve"> that employees require.</w:t>
      </w:r>
      <w:r w:rsidR="548EFD4A" w:rsidRPr="7DF695EC">
        <w:rPr>
          <w:rFonts w:ascii="Times New Roman" w:hAnsi="Times New Roman" w:cs="Times New Roman"/>
        </w:rPr>
        <w:t xml:space="preserve"> </w:t>
      </w:r>
      <w:r w:rsidR="548EFD4A" w:rsidRPr="7DF695EC">
        <w:rPr>
          <w:rFonts w:ascii="Times New Roman" w:hAnsi="Times New Roman" w:cs="Times New Roman"/>
          <w:color w:val="FF0000"/>
        </w:rPr>
        <w:t>The team collect</w:t>
      </w:r>
      <w:r w:rsidR="006A4C28">
        <w:rPr>
          <w:rFonts w:ascii="Times New Roman" w:hAnsi="Times New Roman" w:cs="Times New Roman"/>
          <w:color w:val="FF0000"/>
        </w:rPr>
        <w:t>s</w:t>
      </w:r>
      <w:r w:rsidR="548EFD4A" w:rsidRPr="7DF695EC">
        <w:rPr>
          <w:rFonts w:ascii="Times New Roman" w:hAnsi="Times New Roman" w:cs="Times New Roman"/>
          <w:color w:val="FF0000"/>
        </w:rPr>
        <w:t xml:space="preserve"> the data </w:t>
      </w:r>
      <w:r w:rsidR="006A4C28">
        <w:rPr>
          <w:rFonts w:ascii="Times New Roman" w:hAnsi="Times New Roman" w:cs="Times New Roman"/>
          <w:color w:val="FF0000"/>
        </w:rPr>
        <w:t xml:space="preserve">by </w:t>
      </w:r>
      <w:r w:rsidR="548EFD4A" w:rsidRPr="7DF695EC">
        <w:rPr>
          <w:rFonts w:ascii="Times New Roman" w:hAnsi="Times New Roman" w:cs="Times New Roman"/>
          <w:color w:val="FF0000"/>
        </w:rPr>
        <w:t>asking leads/managers about the training the organization</w:t>
      </w:r>
      <w:r w:rsidR="256A11EA" w:rsidRPr="7DF695EC">
        <w:rPr>
          <w:rFonts w:ascii="Times New Roman" w:hAnsi="Times New Roman" w:cs="Times New Roman"/>
          <w:color w:val="FF0000"/>
        </w:rPr>
        <w:t>(H-E-B)</w:t>
      </w:r>
      <w:r w:rsidR="548EFD4A" w:rsidRPr="7DF695EC">
        <w:rPr>
          <w:rFonts w:ascii="Times New Roman" w:hAnsi="Times New Roman" w:cs="Times New Roman"/>
          <w:color w:val="FF0000"/>
        </w:rPr>
        <w:t xml:space="preserve"> provide</w:t>
      </w:r>
      <w:r w:rsidR="006A4C28">
        <w:rPr>
          <w:rFonts w:ascii="Times New Roman" w:hAnsi="Times New Roman" w:cs="Times New Roman"/>
          <w:color w:val="FF0000"/>
        </w:rPr>
        <w:t>s. The team</w:t>
      </w:r>
      <w:r w:rsidR="1F7CDD22" w:rsidRPr="7DF695EC">
        <w:rPr>
          <w:rFonts w:ascii="Times New Roman" w:hAnsi="Times New Roman" w:cs="Times New Roman"/>
          <w:color w:val="FF0000"/>
        </w:rPr>
        <w:t xml:space="preserve"> also include</w:t>
      </w:r>
      <w:r w:rsidR="006A4C28">
        <w:rPr>
          <w:rFonts w:ascii="Times New Roman" w:hAnsi="Times New Roman" w:cs="Times New Roman"/>
          <w:color w:val="FF0000"/>
        </w:rPr>
        <w:t>s the</w:t>
      </w:r>
      <w:r w:rsidR="1F7CDD22" w:rsidRPr="7DF695EC">
        <w:rPr>
          <w:rFonts w:ascii="Times New Roman" w:hAnsi="Times New Roman" w:cs="Times New Roman"/>
          <w:color w:val="FF0000"/>
        </w:rPr>
        <w:t xml:space="preserve"> employee's opinion</w:t>
      </w:r>
      <w:r w:rsidR="006A4C28">
        <w:rPr>
          <w:rFonts w:ascii="Times New Roman" w:hAnsi="Times New Roman" w:cs="Times New Roman"/>
          <w:color w:val="FF0000"/>
        </w:rPr>
        <w:t xml:space="preserve"> as well</w:t>
      </w:r>
      <w:r w:rsidR="1F7CDD22" w:rsidRPr="7DF695EC">
        <w:rPr>
          <w:rFonts w:ascii="Times New Roman" w:hAnsi="Times New Roman" w:cs="Times New Roman"/>
          <w:color w:val="FF0000"/>
        </w:rPr>
        <w:t>.</w:t>
      </w:r>
      <w:r w:rsidRPr="7DF695EC">
        <w:rPr>
          <w:rFonts w:ascii="Times New Roman" w:hAnsi="Times New Roman" w:cs="Times New Roman"/>
          <w:color w:val="FF0000"/>
        </w:rPr>
        <w:t xml:space="preserve"> </w:t>
      </w:r>
      <w:r w:rsidR="004D05C3" w:rsidRPr="7DF695EC">
        <w:rPr>
          <w:rFonts w:ascii="Times New Roman" w:hAnsi="Times New Roman" w:cs="Times New Roman"/>
        </w:rPr>
        <w:t>T</w:t>
      </w:r>
      <w:r w:rsidRPr="7DF695EC">
        <w:rPr>
          <w:rFonts w:ascii="Times New Roman" w:hAnsi="Times New Roman" w:cs="Times New Roman"/>
        </w:rPr>
        <w:t>hey seem</w:t>
      </w:r>
      <w:r w:rsidR="004D05C3" w:rsidRPr="7DF695EC">
        <w:rPr>
          <w:rFonts w:ascii="Times New Roman" w:hAnsi="Times New Roman" w:cs="Times New Roman"/>
        </w:rPr>
        <w:t xml:space="preserve"> extremely</w:t>
      </w:r>
      <w:r w:rsidRPr="7DF695EC">
        <w:rPr>
          <w:rFonts w:ascii="Times New Roman" w:hAnsi="Times New Roman" w:cs="Times New Roman"/>
        </w:rPr>
        <w:t xml:space="preserve"> boring and a waste of time. Some </w:t>
      </w:r>
      <w:r w:rsidRPr="7DF695EC">
        <w:rPr>
          <w:rFonts w:ascii="Times New Roman" w:hAnsi="Times New Roman" w:cs="Times New Roman"/>
        </w:rPr>
        <w:lastRenderedPageBreak/>
        <w:t xml:space="preserve">employees suggest a one-one training and shadowing </w:t>
      </w:r>
      <w:r w:rsidR="004D05C3" w:rsidRPr="7DF695EC">
        <w:rPr>
          <w:rFonts w:ascii="Times New Roman" w:hAnsi="Times New Roman" w:cs="Times New Roman"/>
        </w:rPr>
        <w:t xml:space="preserve">program </w:t>
      </w:r>
      <w:r w:rsidRPr="7DF695EC">
        <w:rPr>
          <w:rFonts w:ascii="Times New Roman" w:hAnsi="Times New Roman" w:cs="Times New Roman"/>
        </w:rPr>
        <w:t xml:space="preserve">that way they have a real experience </w:t>
      </w:r>
      <w:r w:rsidR="004D05C3" w:rsidRPr="7DF695EC">
        <w:rPr>
          <w:rFonts w:ascii="Times New Roman" w:hAnsi="Times New Roman" w:cs="Times New Roman"/>
        </w:rPr>
        <w:t>in the workspace before they begin on the job tasks</w:t>
      </w:r>
      <w:r w:rsidRPr="7DF695EC">
        <w:rPr>
          <w:rFonts w:ascii="Times New Roman" w:hAnsi="Times New Roman" w:cs="Times New Roman"/>
        </w:rPr>
        <w:t>.  For example, the organization should incorporate clear scenarios so they can apply their knowledge and skills in a real-world context</w:t>
      </w:r>
      <w:r w:rsidR="004D05C3" w:rsidRPr="7DF695EC">
        <w:rPr>
          <w:rFonts w:ascii="Times New Roman" w:hAnsi="Times New Roman" w:cs="Times New Roman"/>
        </w:rPr>
        <w:t>.</w:t>
      </w:r>
      <w:r w:rsidRPr="7DF695EC">
        <w:rPr>
          <w:rFonts w:ascii="Times New Roman" w:hAnsi="Times New Roman" w:cs="Times New Roman"/>
        </w:rPr>
        <w:t xml:space="preserve"> </w:t>
      </w:r>
      <w:r w:rsidR="004D05C3" w:rsidRPr="7DF695EC">
        <w:rPr>
          <w:rFonts w:ascii="Times New Roman" w:hAnsi="Times New Roman" w:cs="Times New Roman"/>
        </w:rPr>
        <w:t>Next, t</w:t>
      </w:r>
      <w:r w:rsidRPr="7DF695EC">
        <w:rPr>
          <w:rFonts w:ascii="Times New Roman" w:hAnsi="Times New Roman" w:cs="Times New Roman"/>
        </w:rPr>
        <w:t xml:space="preserve">he training scenarios should facilitate the knowledge process, so their employees' information goes from theory to practice. </w:t>
      </w:r>
      <w:r w:rsidR="004D05C3" w:rsidRPr="7DF695EC">
        <w:rPr>
          <w:rFonts w:ascii="Times New Roman" w:hAnsi="Times New Roman" w:cs="Times New Roman"/>
        </w:rPr>
        <w:t>Finally, t</w:t>
      </w:r>
      <w:r w:rsidRPr="7DF695EC">
        <w:rPr>
          <w:rFonts w:ascii="Times New Roman" w:hAnsi="Times New Roman" w:cs="Times New Roman"/>
        </w:rPr>
        <w:t>he main idea is to motivate the employees to achieve the desired outcome</w:t>
      </w:r>
      <w:r w:rsidR="004D05C3" w:rsidRPr="7DF695EC">
        <w:rPr>
          <w:rFonts w:ascii="Times New Roman" w:hAnsi="Times New Roman" w:cs="Times New Roman"/>
        </w:rPr>
        <w:t>s</w:t>
      </w:r>
      <w:r w:rsidRPr="7DF695EC">
        <w:rPr>
          <w:rFonts w:ascii="Times New Roman" w:hAnsi="Times New Roman" w:cs="Times New Roman"/>
        </w:rPr>
        <w:t xml:space="preserve"> and</w:t>
      </w:r>
      <w:r w:rsidR="004D05C3" w:rsidRPr="7DF695EC">
        <w:rPr>
          <w:rFonts w:ascii="Times New Roman" w:hAnsi="Times New Roman" w:cs="Times New Roman"/>
        </w:rPr>
        <w:t xml:space="preserve"> provide them</w:t>
      </w:r>
      <w:r w:rsidRPr="7DF695EC">
        <w:rPr>
          <w:rFonts w:ascii="Times New Roman" w:hAnsi="Times New Roman" w:cs="Times New Roman"/>
        </w:rPr>
        <w:t xml:space="preserve"> a</w:t>
      </w:r>
      <w:r w:rsidR="004D05C3" w:rsidRPr="7DF695EC">
        <w:rPr>
          <w:rFonts w:ascii="Times New Roman" w:hAnsi="Times New Roman" w:cs="Times New Roman"/>
        </w:rPr>
        <w:t xml:space="preserve"> with a</w:t>
      </w:r>
      <w:r w:rsidRPr="7DF695EC">
        <w:rPr>
          <w:rFonts w:ascii="Times New Roman" w:hAnsi="Times New Roman" w:cs="Times New Roman"/>
        </w:rPr>
        <w:t xml:space="preserve"> better understanding</w:t>
      </w:r>
      <w:r w:rsidR="009F5CF8" w:rsidRPr="7DF695EC">
        <w:rPr>
          <w:rFonts w:ascii="Times New Roman" w:hAnsi="Times New Roman" w:cs="Times New Roman"/>
        </w:rPr>
        <w:t xml:space="preserve"> through t</w:t>
      </w:r>
      <w:r w:rsidR="004D05C3" w:rsidRPr="7DF695EC">
        <w:rPr>
          <w:rFonts w:ascii="Times New Roman" w:hAnsi="Times New Roman" w:cs="Times New Roman"/>
        </w:rPr>
        <w:t>raining methods</w:t>
      </w:r>
      <w:r w:rsidRPr="7DF695EC">
        <w:rPr>
          <w:rFonts w:ascii="Times New Roman" w:hAnsi="Times New Roman" w:cs="Times New Roman"/>
        </w:rPr>
        <w:t xml:space="preserve"> that will </w:t>
      </w:r>
      <w:r w:rsidR="009F5CF8" w:rsidRPr="7DF695EC">
        <w:rPr>
          <w:rFonts w:ascii="Times New Roman" w:hAnsi="Times New Roman" w:cs="Times New Roman"/>
        </w:rPr>
        <w:t xml:space="preserve">actually </w:t>
      </w:r>
      <w:r w:rsidRPr="7DF695EC">
        <w:rPr>
          <w:rFonts w:ascii="Times New Roman" w:hAnsi="Times New Roman" w:cs="Times New Roman"/>
        </w:rPr>
        <w:t>be helpful for real-world applications (Pappas, 2017)</w:t>
      </w:r>
      <w:r w:rsidR="007B6BB1" w:rsidRPr="7DF695EC">
        <w:rPr>
          <w:rFonts w:ascii="Times New Roman" w:hAnsi="Times New Roman" w:cs="Times New Roman"/>
        </w:rPr>
        <w:t>.</w:t>
      </w:r>
    </w:p>
    <w:p w14:paraId="4FE8B14E" w14:textId="77777777" w:rsidR="00EB6F65" w:rsidRPr="00F25E60" w:rsidRDefault="00EB6F65" w:rsidP="00A85D36">
      <w:pPr>
        <w:spacing w:line="480" w:lineRule="auto"/>
        <w:rPr>
          <w:rFonts w:ascii="Times New Roman" w:hAnsi="Times New Roman" w:cs="Times New Roman"/>
        </w:rPr>
      </w:pPr>
    </w:p>
    <w:p w14:paraId="60E6AFDD" w14:textId="28636EB5" w:rsidR="000234E0" w:rsidRDefault="000234E0" w:rsidP="000234E0">
      <w:pPr>
        <w:spacing w:line="480" w:lineRule="auto"/>
        <w:rPr>
          <w:rFonts w:ascii="Times New Roman" w:hAnsi="Times New Roman" w:cs="Times New Roman"/>
          <w:b/>
          <w:bCs/>
        </w:rPr>
      </w:pPr>
      <w:bookmarkStart w:id="10" w:name="_Hlk75362828"/>
      <w:bookmarkStart w:id="11" w:name="_Hlk24298842"/>
      <w:r w:rsidRPr="000234E0">
        <w:rPr>
          <w:rFonts w:ascii="Times New Roman" w:hAnsi="Times New Roman" w:cs="Times New Roman"/>
          <w:b/>
          <w:bCs/>
        </w:rPr>
        <w:t>Description and</w:t>
      </w:r>
      <w:r>
        <w:rPr>
          <w:rFonts w:ascii="Times New Roman" w:hAnsi="Times New Roman" w:cs="Times New Roman"/>
          <w:b/>
          <w:bCs/>
        </w:rPr>
        <w:t xml:space="preserve"> </w:t>
      </w:r>
      <w:r w:rsidRPr="000234E0">
        <w:rPr>
          <w:rFonts w:ascii="Times New Roman" w:hAnsi="Times New Roman" w:cs="Times New Roman"/>
          <w:b/>
          <w:bCs/>
        </w:rPr>
        <w:t>evaluation of the</w:t>
      </w:r>
      <w:r>
        <w:rPr>
          <w:rFonts w:ascii="Times New Roman" w:hAnsi="Times New Roman" w:cs="Times New Roman"/>
          <w:b/>
          <w:bCs/>
        </w:rPr>
        <w:t xml:space="preserve"> </w:t>
      </w:r>
      <w:r w:rsidRPr="000234E0">
        <w:rPr>
          <w:rFonts w:ascii="Times New Roman" w:hAnsi="Times New Roman" w:cs="Times New Roman"/>
          <w:b/>
          <w:bCs/>
        </w:rPr>
        <w:t>training need</w:t>
      </w:r>
    </w:p>
    <w:bookmarkEnd w:id="10"/>
    <w:p w14:paraId="099AE40F" w14:textId="4291A909" w:rsidR="008854BD" w:rsidRPr="008854BD" w:rsidRDefault="008854BD" w:rsidP="008854BD">
      <w:pPr>
        <w:spacing w:line="480" w:lineRule="auto"/>
        <w:ind w:firstLine="720"/>
        <w:rPr>
          <w:rFonts w:ascii="Times New Roman" w:hAnsi="Times New Roman" w:cs="Times New Roman"/>
        </w:rPr>
      </w:pPr>
      <w:r w:rsidRPr="000234E0">
        <w:rPr>
          <w:rFonts w:ascii="Times New Roman" w:hAnsi="Times New Roman" w:cs="Times New Roman"/>
        </w:rPr>
        <w:t xml:space="preserve">The instructional design method chosen for H-E-B </w:t>
      </w:r>
      <w:r w:rsidR="00E63343">
        <w:rPr>
          <w:rFonts w:ascii="Times New Roman" w:hAnsi="Times New Roman" w:cs="Times New Roman"/>
        </w:rPr>
        <w:t>was</w:t>
      </w:r>
      <w:r w:rsidRPr="000234E0">
        <w:rPr>
          <w:rFonts w:ascii="Times New Roman" w:hAnsi="Times New Roman" w:cs="Times New Roman"/>
        </w:rPr>
        <w:t xml:space="preserve"> the ADDIE model. The ADDIE model has proven to be flexible, effective, good to build </w:t>
      </w:r>
      <w:r w:rsidR="00E63343">
        <w:rPr>
          <w:rFonts w:ascii="Times New Roman" w:hAnsi="Times New Roman" w:cs="Times New Roman"/>
        </w:rPr>
        <w:t xml:space="preserve">up </w:t>
      </w:r>
      <w:r w:rsidRPr="000234E0">
        <w:rPr>
          <w:rFonts w:ascii="Times New Roman" w:hAnsi="Times New Roman" w:cs="Times New Roman"/>
        </w:rPr>
        <w:t xml:space="preserve">on, straight forward, and low-cost. </w:t>
      </w:r>
      <w:r>
        <w:rPr>
          <w:rFonts w:ascii="Times New Roman" w:hAnsi="Times New Roman" w:cs="Times New Roman"/>
        </w:rPr>
        <w:t xml:space="preserve">It is an excellent model in any systematic approach for instructional development, especially in large chain-based organizations. Therefore, our team deemed the ADDIE model to be the most </w:t>
      </w:r>
      <w:r w:rsidR="00CD5943">
        <w:rPr>
          <w:rFonts w:ascii="Times New Roman" w:hAnsi="Times New Roman" w:cs="Times New Roman"/>
        </w:rPr>
        <w:t>superlative</w:t>
      </w:r>
      <w:r>
        <w:rPr>
          <w:rFonts w:ascii="Times New Roman" w:hAnsi="Times New Roman" w:cs="Times New Roman"/>
        </w:rPr>
        <w:t xml:space="preserve"> choice for H-E-B’s instructional design process regarding the issue at hand.</w:t>
      </w:r>
    </w:p>
    <w:p w14:paraId="256A06AC" w14:textId="4E4AAF09" w:rsidR="008854BD" w:rsidRPr="008854BD" w:rsidRDefault="000234E0" w:rsidP="00C77930">
      <w:pPr>
        <w:spacing w:line="480" w:lineRule="auto"/>
        <w:jc w:val="center"/>
        <w:rPr>
          <w:rFonts w:ascii="Times New Roman" w:hAnsi="Times New Roman" w:cs="Times New Roman"/>
          <w:b/>
          <w:bCs/>
        </w:rPr>
      </w:pPr>
      <w:r>
        <w:rPr>
          <w:noProof/>
        </w:rPr>
        <w:drawing>
          <wp:inline distT="0" distB="0" distL="0" distR="0" wp14:anchorId="48E362F5" wp14:editId="55073A73">
            <wp:extent cx="1653582"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653582" cy="1196340"/>
                    </a:xfrm>
                    <a:prstGeom prst="rect">
                      <a:avLst/>
                    </a:prstGeom>
                  </pic:spPr>
                </pic:pic>
              </a:graphicData>
            </a:graphic>
          </wp:inline>
        </w:drawing>
      </w:r>
    </w:p>
    <w:p w14:paraId="3E1A5E7E" w14:textId="3C33AC69" w:rsidR="000234E0" w:rsidRPr="000234E0" w:rsidRDefault="000234E0" w:rsidP="000234E0">
      <w:pPr>
        <w:spacing w:line="480" w:lineRule="auto"/>
        <w:rPr>
          <w:rFonts w:ascii="Times New Roman" w:hAnsi="Times New Roman" w:cs="Times New Roman"/>
          <w:u w:val="single"/>
        </w:rPr>
      </w:pPr>
      <w:r w:rsidRPr="000234E0">
        <w:rPr>
          <w:rFonts w:ascii="Times New Roman" w:hAnsi="Times New Roman" w:cs="Times New Roman"/>
          <w:u w:val="single"/>
        </w:rPr>
        <w:t xml:space="preserve">Analysis  </w:t>
      </w:r>
    </w:p>
    <w:p w14:paraId="67D045E9" w14:textId="0A40A3D8" w:rsidR="000234E0" w:rsidRPr="000234E0" w:rsidRDefault="000234E0" w:rsidP="008854BD">
      <w:pPr>
        <w:spacing w:line="480" w:lineRule="auto"/>
        <w:ind w:firstLine="720"/>
        <w:rPr>
          <w:rFonts w:ascii="Times New Roman" w:hAnsi="Times New Roman" w:cs="Times New Roman"/>
        </w:rPr>
      </w:pPr>
      <w:r w:rsidRPr="7DF695EC">
        <w:rPr>
          <w:rFonts w:ascii="Times New Roman" w:hAnsi="Times New Roman" w:cs="Times New Roman"/>
        </w:rPr>
        <w:t xml:space="preserve">Using this model, H-E-B has determined a performance problem, where the onboarding partners are experiencing a difficulty in their initial training. At this stage a needs assessment is conducted. </w:t>
      </w:r>
      <w:r w:rsidR="00CD5943" w:rsidRPr="7DF695EC">
        <w:rPr>
          <w:rFonts w:ascii="Times New Roman" w:hAnsi="Times New Roman" w:cs="Times New Roman"/>
        </w:rPr>
        <w:t>A n</w:t>
      </w:r>
      <w:r w:rsidRPr="7DF695EC">
        <w:rPr>
          <w:rFonts w:ascii="Times New Roman" w:hAnsi="Times New Roman" w:cs="Times New Roman"/>
        </w:rPr>
        <w:t xml:space="preserve">eeds assessment is used to determine the analysis step of ADDIE. In H-E-B </w:t>
      </w:r>
      <w:commentRangeStart w:id="12"/>
      <w:r w:rsidRPr="7DF695EC">
        <w:rPr>
          <w:rFonts w:ascii="Times New Roman" w:hAnsi="Times New Roman" w:cs="Times New Roman"/>
        </w:rPr>
        <w:t xml:space="preserve">performance reviews, customer feedback, and observation </w:t>
      </w:r>
      <w:commentRangeEnd w:id="12"/>
      <w:r>
        <w:rPr>
          <w:rStyle w:val="CommentReference"/>
        </w:rPr>
        <w:commentReference w:id="12"/>
      </w:r>
      <w:r w:rsidRPr="7DF695EC">
        <w:rPr>
          <w:rFonts w:ascii="Times New Roman" w:hAnsi="Times New Roman" w:cs="Times New Roman"/>
        </w:rPr>
        <w:t xml:space="preserve">are parts of the initial process for any change. </w:t>
      </w:r>
      <w:r w:rsidR="42507C49" w:rsidRPr="7DF695EC">
        <w:rPr>
          <w:rFonts w:ascii="Times New Roman" w:hAnsi="Times New Roman" w:cs="Times New Roman"/>
          <w:color w:val="FF0000"/>
        </w:rPr>
        <w:t xml:space="preserve">These methods </w:t>
      </w:r>
      <w:r w:rsidR="006A4C28">
        <w:rPr>
          <w:rFonts w:ascii="Times New Roman" w:hAnsi="Times New Roman" w:cs="Times New Roman"/>
          <w:color w:val="FF0000"/>
        </w:rPr>
        <w:t>were</w:t>
      </w:r>
      <w:r w:rsidR="42507C49" w:rsidRPr="7DF695EC">
        <w:rPr>
          <w:rFonts w:ascii="Times New Roman" w:hAnsi="Times New Roman" w:cs="Times New Roman"/>
          <w:color w:val="FF0000"/>
        </w:rPr>
        <w:t xml:space="preserve"> chosen in order to provide customer satisfaction, improve employee </w:t>
      </w:r>
      <w:r w:rsidR="42507C49" w:rsidRPr="7DF695EC">
        <w:rPr>
          <w:rFonts w:ascii="Times New Roman" w:hAnsi="Times New Roman" w:cs="Times New Roman"/>
          <w:color w:val="FF0000"/>
        </w:rPr>
        <w:lastRenderedPageBreak/>
        <w:t xml:space="preserve">morale, and establish </w:t>
      </w:r>
      <w:r w:rsidR="7EBC2DA1" w:rsidRPr="7DF695EC">
        <w:rPr>
          <w:rFonts w:ascii="Times New Roman" w:hAnsi="Times New Roman" w:cs="Times New Roman"/>
          <w:color w:val="FF0000"/>
        </w:rPr>
        <w:t xml:space="preserve">strong data collection. </w:t>
      </w:r>
      <w:r w:rsidRPr="7DF695EC">
        <w:rPr>
          <w:rFonts w:ascii="Times New Roman" w:hAnsi="Times New Roman" w:cs="Times New Roman"/>
        </w:rPr>
        <w:t xml:space="preserve">In addition, H-E-B keeps a close eye on analytics as an important part of the performance process. This has kept H-E-B as the standard for hospitality and grocery retail for the state of Texas.  </w:t>
      </w:r>
    </w:p>
    <w:p w14:paraId="3C16F062" w14:textId="77777777" w:rsidR="000234E0" w:rsidRPr="000234E0" w:rsidRDefault="000234E0" w:rsidP="000234E0">
      <w:pPr>
        <w:spacing w:line="480" w:lineRule="auto"/>
        <w:rPr>
          <w:rFonts w:ascii="Times New Roman" w:hAnsi="Times New Roman" w:cs="Times New Roman"/>
        </w:rPr>
      </w:pPr>
    </w:p>
    <w:p w14:paraId="37A135FB" w14:textId="7EC7B306" w:rsidR="000234E0" w:rsidRPr="000234E0" w:rsidRDefault="000234E0" w:rsidP="000234E0">
      <w:pPr>
        <w:spacing w:line="480" w:lineRule="auto"/>
        <w:rPr>
          <w:rFonts w:ascii="Times New Roman" w:hAnsi="Times New Roman" w:cs="Times New Roman"/>
          <w:u w:val="single"/>
        </w:rPr>
      </w:pPr>
      <w:r w:rsidRPr="000234E0">
        <w:rPr>
          <w:rFonts w:ascii="Times New Roman" w:hAnsi="Times New Roman" w:cs="Times New Roman"/>
          <w:u w:val="single"/>
        </w:rPr>
        <w:t xml:space="preserve">Design  </w:t>
      </w:r>
    </w:p>
    <w:p w14:paraId="60F67C36" w14:textId="63DFF3D3" w:rsidR="000234E0" w:rsidRPr="000234E0" w:rsidRDefault="000234E0" w:rsidP="7DF695EC">
      <w:pPr>
        <w:spacing w:line="480" w:lineRule="auto"/>
        <w:ind w:firstLine="720"/>
        <w:rPr>
          <w:rFonts w:ascii="Times New Roman" w:hAnsi="Times New Roman" w:cs="Times New Roman"/>
          <w:color w:val="FF0000"/>
        </w:rPr>
      </w:pPr>
      <w:r w:rsidRPr="7DF695EC">
        <w:rPr>
          <w:rFonts w:ascii="Times New Roman" w:hAnsi="Times New Roman" w:cs="Times New Roman"/>
        </w:rPr>
        <w:t xml:space="preserve">In this step, the consultant and H-E-B will work together to design and plan for the prospective change. The objectives include improving overall </w:t>
      </w:r>
      <w:r w:rsidR="00CD5943" w:rsidRPr="7DF695EC">
        <w:rPr>
          <w:rFonts w:ascii="Times New Roman" w:hAnsi="Times New Roman" w:cs="Times New Roman"/>
        </w:rPr>
        <w:t>as well as</w:t>
      </w:r>
      <w:r w:rsidRPr="7DF695EC">
        <w:rPr>
          <w:rFonts w:ascii="Times New Roman" w:hAnsi="Times New Roman" w:cs="Times New Roman"/>
        </w:rPr>
        <w:t xml:space="preserve"> individual performance of new partners including an improvement for the onboarding training and talent management. At this stage a goal analysis is conducted identifying the desired outcomes of the intervention (Morrison et.al).  In H-E-B the design process for any change, begins from its roots and core values that have withstood the test of time. Service, heart, drive, and community are the pillars of </w:t>
      </w:r>
      <w:r w:rsidR="00CD5943" w:rsidRPr="7DF695EC">
        <w:rPr>
          <w:rFonts w:ascii="Times New Roman" w:hAnsi="Times New Roman" w:cs="Times New Roman"/>
        </w:rPr>
        <w:t>all</w:t>
      </w:r>
      <w:r w:rsidRPr="7DF695EC">
        <w:rPr>
          <w:rFonts w:ascii="Times New Roman" w:hAnsi="Times New Roman" w:cs="Times New Roman"/>
        </w:rPr>
        <w:t xml:space="preserve"> design process</w:t>
      </w:r>
      <w:r w:rsidR="00CD5943" w:rsidRPr="7DF695EC">
        <w:rPr>
          <w:rFonts w:ascii="Times New Roman" w:hAnsi="Times New Roman" w:cs="Times New Roman"/>
        </w:rPr>
        <w:t>es</w:t>
      </w:r>
      <w:r w:rsidRPr="7DF695EC">
        <w:rPr>
          <w:rFonts w:ascii="Times New Roman" w:hAnsi="Times New Roman" w:cs="Times New Roman"/>
        </w:rPr>
        <w:t xml:space="preserve"> for H-E-B.</w:t>
      </w:r>
      <w:r w:rsidR="584C1E8F" w:rsidRPr="7DF695EC">
        <w:rPr>
          <w:rFonts w:ascii="Times New Roman" w:hAnsi="Times New Roman" w:cs="Times New Roman"/>
        </w:rPr>
        <w:t xml:space="preserve"> </w:t>
      </w:r>
      <w:r w:rsidR="584C1E8F" w:rsidRPr="7DF695EC">
        <w:rPr>
          <w:rFonts w:ascii="Times New Roman" w:hAnsi="Times New Roman" w:cs="Times New Roman"/>
          <w:color w:val="FF0000"/>
        </w:rPr>
        <w:t>The H-E-B instructional design team will be making informed decisions b</w:t>
      </w:r>
      <w:r w:rsidR="4620BFA7" w:rsidRPr="7DF695EC">
        <w:rPr>
          <w:rFonts w:ascii="Times New Roman" w:hAnsi="Times New Roman" w:cs="Times New Roman"/>
          <w:color w:val="FF0000"/>
        </w:rPr>
        <w:t xml:space="preserve">ased on the data collection and needs assessment that visualizes a gap in performance. Specifically, new </w:t>
      </w:r>
      <w:r w:rsidR="0B16D1C5" w:rsidRPr="7DF695EC">
        <w:rPr>
          <w:rFonts w:ascii="Times New Roman" w:hAnsi="Times New Roman" w:cs="Times New Roman"/>
          <w:color w:val="FF0000"/>
        </w:rPr>
        <w:t xml:space="preserve">hires that do not perform as expected. </w:t>
      </w:r>
      <w:r w:rsidR="584C1E8F" w:rsidRPr="7DF695EC">
        <w:rPr>
          <w:rFonts w:ascii="Times New Roman" w:hAnsi="Times New Roman" w:cs="Times New Roman"/>
          <w:color w:val="FF0000"/>
        </w:rPr>
        <w:t xml:space="preserve"> </w:t>
      </w:r>
    </w:p>
    <w:p w14:paraId="6B0818CD" w14:textId="77777777" w:rsidR="000234E0" w:rsidRPr="000234E0" w:rsidRDefault="000234E0" w:rsidP="000234E0">
      <w:pPr>
        <w:spacing w:line="480" w:lineRule="auto"/>
        <w:rPr>
          <w:rFonts w:ascii="Times New Roman" w:hAnsi="Times New Roman" w:cs="Times New Roman"/>
        </w:rPr>
      </w:pPr>
    </w:p>
    <w:p w14:paraId="62E9E8E7" w14:textId="745276AA" w:rsidR="000234E0" w:rsidRPr="000234E0" w:rsidRDefault="000234E0" w:rsidP="000234E0">
      <w:pPr>
        <w:spacing w:line="480" w:lineRule="auto"/>
        <w:rPr>
          <w:rFonts w:ascii="Times New Roman" w:hAnsi="Times New Roman" w:cs="Times New Roman"/>
          <w:u w:val="single"/>
        </w:rPr>
      </w:pPr>
      <w:commentRangeStart w:id="13"/>
      <w:commentRangeStart w:id="14"/>
      <w:r w:rsidRPr="000234E0">
        <w:rPr>
          <w:rFonts w:ascii="Times New Roman" w:hAnsi="Times New Roman" w:cs="Times New Roman"/>
          <w:u w:val="single"/>
        </w:rPr>
        <w:t>Development</w:t>
      </w:r>
      <w:commentRangeEnd w:id="13"/>
      <w:r w:rsidR="005C2063">
        <w:rPr>
          <w:rStyle w:val="CommentReference"/>
        </w:rPr>
        <w:commentReference w:id="13"/>
      </w:r>
      <w:commentRangeEnd w:id="14"/>
      <w:r w:rsidR="006A4C28">
        <w:rPr>
          <w:rStyle w:val="CommentReference"/>
        </w:rPr>
        <w:commentReference w:id="14"/>
      </w:r>
      <w:r w:rsidRPr="000234E0">
        <w:rPr>
          <w:rFonts w:ascii="Times New Roman" w:hAnsi="Times New Roman" w:cs="Times New Roman"/>
          <w:u w:val="single"/>
        </w:rPr>
        <w:t xml:space="preserve">  </w:t>
      </w:r>
    </w:p>
    <w:p w14:paraId="4298D0C4" w14:textId="78D5651F" w:rsidR="000234E0" w:rsidRPr="000234E0" w:rsidRDefault="000234E0" w:rsidP="008854BD">
      <w:pPr>
        <w:spacing w:line="480" w:lineRule="auto"/>
        <w:ind w:firstLine="720"/>
        <w:rPr>
          <w:rFonts w:ascii="Times New Roman" w:hAnsi="Times New Roman" w:cs="Times New Roman"/>
        </w:rPr>
      </w:pPr>
      <w:r w:rsidRPr="7DF695EC">
        <w:rPr>
          <w:rFonts w:ascii="Times New Roman" w:hAnsi="Times New Roman" w:cs="Times New Roman"/>
        </w:rPr>
        <w:t>In the development stage</w:t>
      </w:r>
      <w:r w:rsidR="00CD5943" w:rsidRPr="7DF695EC">
        <w:rPr>
          <w:rFonts w:ascii="Times New Roman" w:hAnsi="Times New Roman" w:cs="Times New Roman"/>
        </w:rPr>
        <w:t>,</w:t>
      </w:r>
      <w:r w:rsidRPr="7DF695EC">
        <w:rPr>
          <w:rFonts w:ascii="Times New Roman" w:hAnsi="Times New Roman" w:cs="Times New Roman"/>
        </w:rPr>
        <w:t xml:space="preserve"> H-E-B management and consultants will develop the schematics of the reformed onboarding training.  In this stage updated training videos and exercises will include realistic</w:t>
      </w:r>
      <w:r w:rsidR="00CD5943" w:rsidRPr="7DF695EC">
        <w:rPr>
          <w:rFonts w:ascii="Times New Roman" w:hAnsi="Times New Roman" w:cs="Times New Roman"/>
        </w:rPr>
        <w:t xml:space="preserve"> training</w:t>
      </w:r>
      <w:r w:rsidRPr="7DF695EC">
        <w:rPr>
          <w:rFonts w:ascii="Times New Roman" w:hAnsi="Times New Roman" w:cs="Times New Roman"/>
        </w:rPr>
        <w:t xml:space="preserve"> scenarios that will prepare the new partners. The updated onboarding program will be built on what is already existent and revise what is unnecessary. In continuation, the developmental stage will carry on from the redesign step, scaffolding from the importance of analytics and using what has been proven as effective across other stores. </w:t>
      </w:r>
      <w:r w:rsidR="0612908B" w:rsidRPr="7DF695EC">
        <w:rPr>
          <w:rFonts w:ascii="Times New Roman" w:hAnsi="Times New Roman" w:cs="Times New Roman"/>
          <w:color w:val="FF0000"/>
        </w:rPr>
        <w:lastRenderedPageBreak/>
        <w:t>Customer feedback, performance reviews, and observations will be used in order to</w:t>
      </w:r>
      <w:r w:rsidR="034800E3" w:rsidRPr="7DF695EC">
        <w:rPr>
          <w:rFonts w:ascii="Times New Roman" w:hAnsi="Times New Roman" w:cs="Times New Roman"/>
          <w:color w:val="FF0000"/>
        </w:rPr>
        <w:t xml:space="preserve"> develop the reformed onboarding training. </w:t>
      </w:r>
    </w:p>
    <w:p w14:paraId="0A89A86C" w14:textId="6B270AE8" w:rsidR="000234E0" w:rsidRPr="000234E0" w:rsidRDefault="000234E0" w:rsidP="000234E0">
      <w:pPr>
        <w:spacing w:line="480" w:lineRule="auto"/>
        <w:rPr>
          <w:rFonts w:ascii="Times New Roman" w:hAnsi="Times New Roman" w:cs="Times New Roman"/>
        </w:rPr>
      </w:pPr>
    </w:p>
    <w:p w14:paraId="7C21475D" w14:textId="53DA546D" w:rsidR="000234E0" w:rsidRPr="000234E0" w:rsidRDefault="000234E0" w:rsidP="000234E0">
      <w:pPr>
        <w:spacing w:line="480" w:lineRule="auto"/>
        <w:rPr>
          <w:rFonts w:ascii="Times New Roman" w:hAnsi="Times New Roman" w:cs="Times New Roman"/>
          <w:u w:val="single"/>
        </w:rPr>
      </w:pPr>
      <w:commentRangeStart w:id="15"/>
      <w:commentRangeStart w:id="16"/>
      <w:r w:rsidRPr="000234E0">
        <w:rPr>
          <w:rFonts w:ascii="Times New Roman" w:hAnsi="Times New Roman" w:cs="Times New Roman"/>
          <w:u w:val="single"/>
        </w:rPr>
        <w:t>Implementation</w:t>
      </w:r>
      <w:commentRangeEnd w:id="15"/>
      <w:r w:rsidR="005C2063">
        <w:rPr>
          <w:rStyle w:val="CommentReference"/>
        </w:rPr>
        <w:commentReference w:id="15"/>
      </w:r>
      <w:commentRangeEnd w:id="16"/>
      <w:r w:rsidR="006A4C28">
        <w:rPr>
          <w:rStyle w:val="CommentReference"/>
        </w:rPr>
        <w:commentReference w:id="16"/>
      </w:r>
      <w:r w:rsidRPr="000234E0">
        <w:rPr>
          <w:rFonts w:ascii="Times New Roman" w:hAnsi="Times New Roman" w:cs="Times New Roman"/>
          <w:u w:val="single"/>
        </w:rPr>
        <w:t xml:space="preserve">  </w:t>
      </w:r>
    </w:p>
    <w:p w14:paraId="23BBC541" w14:textId="572EC0B7" w:rsidR="000234E0" w:rsidRPr="000234E0" w:rsidRDefault="000234E0" w:rsidP="008854BD">
      <w:pPr>
        <w:spacing w:line="480" w:lineRule="auto"/>
        <w:ind w:firstLine="720"/>
        <w:rPr>
          <w:rFonts w:ascii="Times New Roman" w:hAnsi="Times New Roman" w:cs="Times New Roman"/>
        </w:rPr>
      </w:pPr>
      <w:r w:rsidRPr="7DF695EC">
        <w:rPr>
          <w:rFonts w:ascii="Times New Roman" w:hAnsi="Times New Roman" w:cs="Times New Roman"/>
        </w:rPr>
        <w:t xml:space="preserve">The implementation stage will bring the plans into an action plan and implement the change. Instructional designers will implement the restructured onboarding training program with updated information and realistic partner-customer situations. </w:t>
      </w:r>
      <w:r w:rsidR="52445C20" w:rsidRPr="7DF695EC">
        <w:rPr>
          <w:rFonts w:ascii="Times New Roman" w:hAnsi="Times New Roman" w:cs="Times New Roman"/>
          <w:color w:val="FF0000"/>
        </w:rPr>
        <w:t>Infrastructure such as manager training on the new partner program, configured training models,</w:t>
      </w:r>
      <w:r w:rsidR="3DDFC95F" w:rsidRPr="7DF695EC">
        <w:rPr>
          <w:rFonts w:ascii="Times New Roman" w:hAnsi="Times New Roman" w:cs="Times New Roman"/>
          <w:color w:val="FF0000"/>
        </w:rPr>
        <w:t xml:space="preserve"> and finalizing data analysis will take place at the beginning of the implementation phase. </w:t>
      </w:r>
      <w:r w:rsidRPr="7DF695EC">
        <w:rPr>
          <w:rFonts w:ascii="Times New Roman" w:hAnsi="Times New Roman" w:cs="Times New Roman"/>
        </w:rPr>
        <w:t xml:space="preserve">The recently hired H-E-B partners starting </w:t>
      </w:r>
      <w:r w:rsidR="00CD5943" w:rsidRPr="7DF695EC">
        <w:rPr>
          <w:rFonts w:ascii="Times New Roman" w:hAnsi="Times New Roman" w:cs="Times New Roman"/>
        </w:rPr>
        <w:t xml:space="preserve">at </w:t>
      </w:r>
      <w:r w:rsidRPr="7DF695EC">
        <w:rPr>
          <w:rFonts w:ascii="Times New Roman" w:hAnsi="Times New Roman" w:cs="Times New Roman"/>
        </w:rPr>
        <w:t>that point will go through the new program. In this stage a performance assessment will be implemented. Organizational and individual performance will be measured via observation and customer feedback. In order to ensure that partners are performing at their best</w:t>
      </w:r>
      <w:r w:rsidR="00CD5943" w:rsidRPr="7DF695EC">
        <w:rPr>
          <w:rFonts w:ascii="Times New Roman" w:hAnsi="Times New Roman" w:cs="Times New Roman"/>
        </w:rPr>
        <w:t>,</w:t>
      </w:r>
      <w:r w:rsidRPr="7DF695EC">
        <w:rPr>
          <w:rFonts w:ascii="Times New Roman" w:hAnsi="Times New Roman" w:cs="Times New Roman"/>
        </w:rPr>
        <w:t xml:space="preserve"> observations</w:t>
      </w:r>
      <w:r w:rsidR="00CD5943" w:rsidRPr="7DF695EC">
        <w:rPr>
          <w:rFonts w:ascii="Times New Roman" w:hAnsi="Times New Roman" w:cs="Times New Roman"/>
        </w:rPr>
        <w:t xml:space="preserve"> will</w:t>
      </w:r>
      <w:r w:rsidRPr="7DF695EC">
        <w:rPr>
          <w:rFonts w:ascii="Times New Roman" w:hAnsi="Times New Roman" w:cs="Times New Roman"/>
        </w:rPr>
        <w:t xml:space="preserve"> take place twice a year and </w:t>
      </w:r>
      <w:r w:rsidR="00CD5943" w:rsidRPr="7DF695EC">
        <w:rPr>
          <w:rFonts w:ascii="Times New Roman" w:hAnsi="Times New Roman" w:cs="Times New Roman"/>
        </w:rPr>
        <w:t>will be</w:t>
      </w:r>
      <w:r w:rsidRPr="7DF695EC">
        <w:rPr>
          <w:rFonts w:ascii="Times New Roman" w:hAnsi="Times New Roman" w:cs="Times New Roman"/>
        </w:rPr>
        <w:t xml:space="preserve"> reviewed quarterly. This is done in order to make sure all partners are aware of strengths and weaknesses</w:t>
      </w:r>
      <w:r w:rsidR="4C46D0B4" w:rsidRPr="7DF695EC">
        <w:rPr>
          <w:rFonts w:ascii="Times New Roman" w:hAnsi="Times New Roman" w:cs="Times New Roman"/>
        </w:rPr>
        <w:t xml:space="preserve"> </w:t>
      </w:r>
      <w:r w:rsidR="4C46D0B4" w:rsidRPr="7DF695EC">
        <w:rPr>
          <w:rFonts w:ascii="Times New Roman" w:hAnsi="Times New Roman" w:cs="Times New Roman"/>
          <w:color w:val="FF0000"/>
        </w:rPr>
        <w:t xml:space="preserve">meanwhile also taking advantage to </w:t>
      </w:r>
      <w:r w:rsidR="6F89C956" w:rsidRPr="7DF695EC">
        <w:rPr>
          <w:rFonts w:ascii="Times New Roman" w:hAnsi="Times New Roman" w:cs="Times New Roman"/>
          <w:color w:val="FF0000"/>
        </w:rPr>
        <w:t>ascertain any feedback on the reformed training program</w:t>
      </w:r>
      <w:r w:rsidRPr="7DF695EC">
        <w:rPr>
          <w:rFonts w:ascii="Times New Roman" w:hAnsi="Times New Roman" w:cs="Times New Roman"/>
        </w:rPr>
        <w:t>.</w:t>
      </w:r>
      <w:r w:rsidR="35427413" w:rsidRPr="7DF695EC">
        <w:rPr>
          <w:rFonts w:ascii="Times New Roman" w:hAnsi="Times New Roman" w:cs="Times New Roman"/>
        </w:rPr>
        <w:t xml:space="preserve"> </w:t>
      </w:r>
    </w:p>
    <w:p w14:paraId="714B7678" w14:textId="7C38A052" w:rsidR="000234E0" w:rsidRPr="000234E0" w:rsidRDefault="000234E0" w:rsidP="000234E0">
      <w:pPr>
        <w:spacing w:line="480" w:lineRule="auto"/>
        <w:rPr>
          <w:rFonts w:ascii="Times New Roman" w:hAnsi="Times New Roman" w:cs="Times New Roman"/>
        </w:rPr>
      </w:pPr>
    </w:p>
    <w:p w14:paraId="3FB95F23" w14:textId="236B6F17" w:rsidR="000234E0" w:rsidRPr="000234E0" w:rsidRDefault="000234E0" w:rsidP="000234E0">
      <w:pPr>
        <w:spacing w:line="480" w:lineRule="auto"/>
        <w:rPr>
          <w:rFonts w:ascii="Times New Roman" w:hAnsi="Times New Roman" w:cs="Times New Roman"/>
          <w:u w:val="single"/>
        </w:rPr>
      </w:pPr>
      <w:commentRangeStart w:id="17"/>
      <w:commentRangeStart w:id="18"/>
      <w:r w:rsidRPr="000234E0">
        <w:rPr>
          <w:rFonts w:ascii="Times New Roman" w:hAnsi="Times New Roman" w:cs="Times New Roman"/>
          <w:u w:val="single"/>
        </w:rPr>
        <w:t>Evaluation</w:t>
      </w:r>
      <w:commentRangeEnd w:id="17"/>
      <w:r w:rsidR="005C2063">
        <w:rPr>
          <w:rStyle w:val="CommentReference"/>
        </w:rPr>
        <w:commentReference w:id="17"/>
      </w:r>
      <w:commentRangeEnd w:id="18"/>
      <w:r w:rsidR="006A4C28">
        <w:rPr>
          <w:rStyle w:val="CommentReference"/>
        </w:rPr>
        <w:commentReference w:id="18"/>
      </w:r>
      <w:r w:rsidRPr="000234E0">
        <w:rPr>
          <w:rFonts w:ascii="Times New Roman" w:hAnsi="Times New Roman" w:cs="Times New Roman"/>
          <w:u w:val="single"/>
        </w:rPr>
        <w:t xml:space="preserve">  </w:t>
      </w:r>
    </w:p>
    <w:p w14:paraId="6F666E6E" w14:textId="32C7451A" w:rsidR="00B14DD0" w:rsidRPr="000234E0" w:rsidRDefault="000234E0" w:rsidP="008854BD">
      <w:pPr>
        <w:spacing w:line="480" w:lineRule="auto"/>
        <w:ind w:firstLine="720"/>
        <w:rPr>
          <w:rFonts w:ascii="Times New Roman" w:hAnsi="Times New Roman" w:cs="Times New Roman"/>
        </w:rPr>
      </w:pPr>
      <w:r w:rsidRPr="7DF695EC">
        <w:rPr>
          <w:rFonts w:ascii="Times New Roman" w:hAnsi="Times New Roman" w:cs="Times New Roman"/>
        </w:rPr>
        <w:t xml:space="preserve">The last ADDIE step, the evaluation stage provides information and feedback to instructional designers. There would be a blend of evaluation </w:t>
      </w:r>
      <w:r w:rsidR="00CD5943" w:rsidRPr="7DF695EC">
        <w:rPr>
          <w:rFonts w:ascii="Times New Roman" w:hAnsi="Times New Roman" w:cs="Times New Roman"/>
        </w:rPr>
        <w:t xml:space="preserve">in </w:t>
      </w:r>
      <w:r w:rsidRPr="7DF695EC">
        <w:rPr>
          <w:rFonts w:ascii="Times New Roman" w:hAnsi="Times New Roman" w:cs="Times New Roman"/>
        </w:rPr>
        <w:t xml:space="preserve">both </w:t>
      </w:r>
      <w:r w:rsidR="00CD5943" w:rsidRPr="7DF695EC">
        <w:rPr>
          <w:rFonts w:ascii="Times New Roman" w:hAnsi="Times New Roman" w:cs="Times New Roman"/>
        </w:rPr>
        <w:t>instructional design</w:t>
      </w:r>
      <w:r w:rsidRPr="7DF695EC">
        <w:rPr>
          <w:rFonts w:ascii="Times New Roman" w:hAnsi="Times New Roman" w:cs="Times New Roman"/>
        </w:rPr>
        <w:t xml:space="preserve"> and employee. For instructional design there would be both formative and summative evaluation.</w:t>
      </w:r>
      <w:r w:rsidR="10FDC2FF" w:rsidRPr="7DF695EC">
        <w:rPr>
          <w:rFonts w:ascii="Times New Roman" w:hAnsi="Times New Roman" w:cs="Times New Roman"/>
        </w:rPr>
        <w:t xml:space="preserve"> </w:t>
      </w:r>
      <w:r w:rsidR="10FDC2FF" w:rsidRPr="7DF695EC">
        <w:rPr>
          <w:rFonts w:ascii="Times New Roman" w:hAnsi="Times New Roman" w:cs="Times New Roman"/>
          <w:color w:val="FF0000"/>
        </w:rPr>
        <w:t xml:space="preserve">Formative evaluation will take place during the implementation phase, providing immediate feedback. Summative evaluation will take </w:t>
      </w:r>
      <w:r w:rsidR="3E787D2E" w:rsidRPr="7DF695EC">
        <w:rPr>
          <w:rFonts w:ascii="Times New Roman" w:hAnsi="Times New Roman" w:cs="Times New Roman"/>
          <w:color w:val="FF0000"/>
        </w:rPr>
        <w:t xml:space="preserve">place after the implementation and learning </w:t>
      </w:r>
      <w:r w:rsidR="2EF51AC9" w:rsidRPr="7DF695EC">
        <w:rPr>
          <w:rFonts w:ascii="Times New Roman" w:hAnsi="Times New Roman" w:cs="Times New Roman"/>
          <w:color w:val="FF0000"/>
        </w:rPr>
        <w:t>is done;</w:t>
      </w:r>
      <w:r w:rsidR="3E787D2E" w:rsidRPr="7DF695EC">
        <w:rPr>
          <w:rFonts w:ascii="Times New Roman" w:hAnsi="Times New Roman" w:cs="Times New Roman"/>
          <w:color w:val="FF0000"/>
        </w:rPr>
        <w:t xml:space="preserve"> this provides a broader evaluation that includes program results</w:t>
      </w:r>
      <w:r w:rsidR="180DC1AE" w:rsidRPr="7DF695EC">
        <w:rPr>
          <w:rFonts w:ascii="Times New Roman" w:hAnsi="Times New Roman" w:cs="Times New Roman"/>
          <w:color w:val="FF0000"/>
        </w:rPr>
        <w:t xml:space="preserve">. </w:t>
      </w:r>
      <w:r w:rsidRPr="7DF695EC">
        <w:rPr>
          <w:rFonts w:ascii="Times New Roman" w:hAnsi="Times New Roman" w:cs="Times New Roman"/>
        </w:rPr>
        <w:t xml:space="preserve"> </w:t>
      </w:r>
      <w:r w:rsidR="00CD5943" w:rsidRPr="7DF695EC">
        <w:rPr>
          <w:rFonts w:ascii="Times New Roman" w:hAnsi="Times New Roman" w:cs="Times New Roman"/>
        </w:rPr>
        <w:t>Further</w:t>
      </w:r>
      <w:r w:rsidR="0055D604" w:rsidRPr="7DF695EC">
        <w:rPr>
          <w:rFonts w:ascii="Times New Roman" w:hAnsi="Times New Roman" w:cs="Times New Roman"/>
        </w:rPr>
        <w:t>more</w:t>
      </w:r>
      <w:r w:rsidR="00CD5943" w:rsidRPr="7DF695EC">
        <w:rPr>
          <w:rFonts w:ascii="Times New Roman" w:hAnsi="Times New Roman" w:cs="Times New Roman"/>
        </w:rPr>
        <w:t>, the e</w:t>
      </w:r>
      <w:r w:rsidRPr="7DF695EC">
        <w:rPr>
          <w:rFonts w:ascii="Times New Roman" w:hAnsi="Times New Roman" w:cs="Times New Roman"/>
        </w:rPr>
        <w:t xml:space="preserve">mployee </w:t>
      </w:r>
      <w:r w:rsidRPr="7DF695EC">
        <w:rPr>
          <w:rFonts w:ascii="Times New Roman" w:hAnsi="Times New Roman" w:cs="Times New Roman"/>
        </w:rPr>
        <w:lastRenderedPageBreak/>
        <w:t xml:space="preserve">evaluation will include general performance appraisal and </w:t>
      </w:r>
      <w:r w:rsidR="006313E3" w:rsidRPr="7DF695EC">
        <w:rPr>
          <w:rFonts w:ascii="Times New Roman" w:hAnsi="Times New Roman" w:cs="Times New Roman"/>
        </w:rPr>
        <w:t>360-degree</w:t>
      </w:r>
      <w:r w:rsidRPr="7DF695EC">
        <w:rPr>
          <w:rFonts w:ascii="Times New Roman" w:hAnsi="Times New Roman" w:cs="Times New Roman"/>
        </w:rPr>
        <w:t xml:space="preserve"> appraisal.</w:t>
      </w:r>
      <w:r w:rsidR="3C939703" w:rsidRPr="7DF695EC">
        <w:rPr>
          <w:rFonts w:ascii="Times New Roman" w:hAnsi="Times New Roman" w:cs="Times New Roman"/>
        </w:rPr>
        <w:t xml:space="preserve"> </w:t>
      </w:r>
      <w:r w:rsidR="3C939703" w:rsidRPr="7DF695EC">
        <w:rPr>
          <w:rFonts w:ascii="Times New Roman" w:hAnsi="Times New Roman" w:cs="Times New Roman"/>
          <w:color w:val="FF0000"/>
        </w:rPr>
        <w:t xml:space="preserve">These evaluation tool's purpose is to </w:t>
      </w:r>
      <w:r w:rsidR="03541450" w:rsidRPr="7DF695EC">
        <w:rPr>
          <w:rFonts w:ascii="Times New Roman" w:hAnsi="Times New Roman" w:cs="Times New Roman"/>
          <w:color w:val="FF0000"/>
        </w:rPr>
        <w:t xml:space="preserve">create a system for feedback, where not everyone is in a managerial position. </w:t>
      </w:r>
      <w:r w:rsidRPr="7DF695EC">
        <w:rPr>
          <w:rFonts w:ascii="Times New Roman" w:hAnsi="Times New Roman" w:cs="Times New Roman"/>
        </w:rPr>
        <w:t xml:space="preserve">This evaluation is reviewed at multiple levels ranging from department managers to regional and corporate managers, making sure everybody has a say in the process.  </w:t>
      </w:r>
    </w:p>
    <w:p w14:paraId="7CDC5220" w14:textId="77777777" w:rsidR="00B14DD0" w:rsidRDefault="00B14DD0" w:rsidP="00B14DD0">
      <w:pPr>
        <w:spacing w:line="480" w:lineRule="auto"/>
        <w:rPr>
          <w:rFonts w:ascii="Times New Roman" w:hAnsi="Times New Roman" w:cs="Times New Roman"/>
          <w:b/>
          <w:bCs/>
        </w:rPr>
      </w:pPr>
    </w:p>
    <w:bookmarkEnd w:id="11"/>
    <w:p w14:paraId="5F26296A" w14:textId="77777777" w:rsidR="00CD5943" w:rsidRDefault="00CD5943" w:rsidP="008854BD">
      <w:pPr>
        <w:spacing w:line="480" w:lineRule="auto"/>
        <w:rPr>
          <w:rFonts w:ascii="Times New Roman" w:hAnsi="Times New Roman" w:cs="Times New Roman"/>
          <w:b/>
          <w:bCs/>
        </w:rPr>
      </w:pPr>
    </w:p>
    <w:p w14:paraId="319F1A24" w14:textId="77777777" w:rsidR="00CD5943" w:rsidRDefault="00CD5943" w:rsidP="008854BD">
      <w:pPr>
        <w:spacing w:line="480" w:lineRule="auto"/>
        <w:rPr>
          <w:rFonts w:ascii="Times New Roman" w:hAnsi="Times New Roman" w:cs="Times New Roman"/>
          <w:b/>
          <w:bCs/>
        </w:rPr>
      </w:pPr>
    </w:p>
    <w:p w14:paraId="4D94964A" w14:textId="560FA7A4" w:rsidR="00EB6F65" w:rsidRPr="008854BD" w:rsidRDefault="008854BD" w:rsidP="008854BD">
      <w:pPr>
        <w:spacing w:line="480" w:lineRule="auto"/>
        <w:rPr>
          <w:rFonts w:ascii="Times New Roman" w:hAnsi="Times New Roman" w:cs="Times New Roman"/>
          <w:b/>
          <w:bCs/>
        </w:rPr>
      </w:pPr>
      <w:r w:rsidRPr="008854BD">
        <w:rPr>
          <w:rFonts w:ascii="Times New Roman" w:hAnsi="Times New Roman" w:cs="Times New Roman"/>
          <w:b/>
          <w:bCs/>
        </w:rPr>
        <w:t>Analysis and</w:t>
      </w:r>
      <w:r>
        <w:rPr>
          <w:rFonts w:ascii="Times New Roman" w:hAnsi="Times New Roman" w:cs="Times New Roman"/>
          <w:b/>
          <w:bCs/>
        </w:rPr>
        <w:t xml:space="preserve"> D</w:t>
      </w:r>
      <w:r w:rsidRPr="008854BD">
        <w:rPr>
          <w:rFonts w:ascii="Times New Roman" w:hAnsi="Times New Roman" w:cs="Times New Roman"/>
          <w:b/>
          <w:bCs/>
        </w:rPr>
        <w:t>escription of</w:t>
      </w:r>
      <w:r>
        <w:rPr>
          <w:rFonts w:ascii="Times New Roman" w:hAnsi="Times New Roman" w:cs="Times New Roman"/>
          <w:b/>
          <w:bCs/>
        </w:rPr>
        <w:t xml:space="preserve"> </w:t>
      </w:r>
      <w:r w:rsidRPr="008854BD">
        <w:rPr>
          <w:rFonts w:ascii="Times New Roman" w:hAnsi="Times New Roman" w:cs="Times New Roman"/>
          <w:b/>
          <w:bCs/>
        </w:rPr>
        <w:t xml:space="preserve">the </w:t>
      </w:r>
      <w:commentRangeStart w:id="19"/>
      <w:r>
        <w:rPr>
          <w:rFonts w:ascii="Times New Roman" w:hAnsi="Times New Roman" w:cs="Times New Roman"/>
          <w:b/>
          <w:bCs/>
        </w:rPr>
        <w:t>L</w:t>
      </w:r>
      <w:r w:rsidRPr="008854BD">
        <w:rPr>
          <w:rFonts w:ascii="Times New Roman" w:hAnsi="Times New Roman" w:cs="Times New Roman"/>
          <w:b/>
          <w:bCs/>
        </w:rPr>
        <w:t>earners</w:t>
      </w:r>
      <w:commentRangeEnd w:id="19"/>
      <w:r w:rsidR="00296FC8">
        <w:rPr>
          <w:rStyle w:val="CommentReference"/>
        </w:rPr>
        <w:commentReference w:id="19"/>
      </w:r>
    </w:p>
    <w:p w14:paraId="1EE78A38" w14:textId="5EA77376" w:rsidR="008854BD" w:rsidRPr="008854BD" w:rsidRDefault="008854BD" w:rsidP="008854BD">
      <w:pPr>
        <w:spacing w:line="480" w:lineRule="auto"/>
        <w:rPr>
          <w:rFonts w:ascii="Times New Roman" w:hAnsi="Times New Roman" w:cs="Times New Roman"/>
        </w:rPr>
      </w:pPr>
      <w:r>
        <w:rPr>
          <w:rFonts w:ascii="Times New Roman" w:hAnsi="Times New Roman" w:cs="Times New Roman"/>
        </w:rPr>
        <w:tab/>
      </w:r>
      <w:r w:rsidR="0E6520CB" w:rsidRPr="7DF695EC">
        <w:rPr>
          <w:rFonts w:ascii="Times New Roman" w:hAnsi="Times New Roman" w:cs="Times New Roman"/>
          <w:color w:val="FF0000"/>
        </w:rPr>
        <w:t xml:space="preserve">The </w:t>
      </w:r>
      <w:r w:rsidR="412FD400" w:rsidRPr="7DF695EC">
        <w:rPr>
          <w:rFonts w:ascii="Times New Roman" w:hAnsi="Times New Roman" w:cs="Times New Roman"/>
          <w:color w:val="FF0000"/>
        </w:rPr>
        <w:t>learner's</w:t>
      </w:r>
      <w:r w:rsidR="0E6520CB" w:rsidRPr="7DF695EC">
        <w:rPr>
          <w:rFonts w:ascii="Times New Roman" w:hAnsi="Times New Roman" w:cs="Times New Roman"/>
          <w:color w:val="FF0000"/>
        </w:rPr>
        <w:t xml:space="preserve"> characteristics a</w:t>
      </w:r>
      <w:r w:rsidR="3A5A74F2" w:rsidRPr="7DF695EC">
        <w:rPr>
          <w:rFonts w:ascii="Times New Roman" w:hAnsi="Times New Roman" w:cs="Times New Roman"/>
          <w:color w:val="FF0000"/>
        </w:rPr>
        <w:t xml:space="preserve">re typically diverse, however for new HEB employees, </w:t>
      </w:r>
      <w:r w:rsidR="7D2CBCAE" w:rsidRPr="7DF695EC">
        <w:rPr>
          <w:rFonts w:ascii="Times New Roman" w:hAnsi="Times New Roman" w:cs="Times New Roman"/>
          <w:color w:val="FF0000"/>
        </w:rPr>
        <w:t xml:space="preserve">majority of the new employees being trained are </w:t>
      </w:r>
      <w:r w:rsidR="0E56E7B1" w:rsidRPr="7DF695EC">
        <w:rPr>
          <w:rFonts w:ascii="Times New Roman" w:hAnsi="Times New Roman" w:cs="Times New Roman"/>
          <w:color w:val="FF0000"/>
        </w:rPr>
        <w:t>younger individuals. New employees at HEB are typically within the 16-24 age group</w:t>
      </w:r>
      <w:r w:rsidR="32460D35" w:rsidRPr="7DF695EC">
        <w:rPr>
          <w:rFonts w:ascii="Times New Roman" w:hAnsi="Times New Roman" w:cs="Times New Roman"/>
          <w:color w:val="FF0000"/>
        </w:rPr>
        <w:t>, are in high school or college, and have diverse backgrounds depending on the area. However,</w:t>
      </w:r>
      <w:r w:rsidR="32460D35" w:rsidRPr="008854BD">
        <w:rPr>
          <w:rFonts w:ascii="Times New Roman" w:hAnsi="Times New Roman" w:cs="Times New Roman"/>
        </w:rPr>
        <w:t xml:space="preserve"> i</w:t>
      </w:r>
      <w:r w:rsidRPr="008854BD">
        <w:rPr>
          <w:rFonts w:ascii="Times New Roman" w:hAnsi="Times New Roman" w:cs="Times New Roman"/>
        </w:rPr>
        <w:t xml:space="preserve">n the case of instructional design, there is no single best way to design the instruction for all. The instruction must be designed in a way that complements the learner’s characteristics and ability to learn. The design purpose should consequently place majority of its focuses on the individual learners and what the learner must master to become an effective employee. In the case of new employees, learner and contextual analysis is </w:t>
      </w:r>
      <w:r w:rsidR="587627D4" w:rsidRPr="7DF695EC">
        <w:rPr>
          <w:rFonts w:ascii="Times New Roman" w:hAnsi="Times New Roman" w:cs="Times New Roman"/>
          <w:color w:val="FF0000"/>
        </w:rPr>
        <w:t>particularly important</w:t>
      </w:r>
      <w:r w:rsidRPr="008854BD">
        <w:rPr>
          <w:rFonts w:ascii="Times New Roman" w:hAnsi="Times New Roman" w:cs="Times New Roman"/>
        </w:rPr>
        <w:t xml:space="preserve"> in developing a better instructional design model. Contextual analysis comes in three types: orienting, instructional, and transfer context </w:t>
      </w:r>
      <w:r w:rsidR="006313E3" w:rsidRPr="006313E3">
        <w:rPr>
          <w:rFonts w:ascii="Times New Roman" w:hAnsi="Times New Roman" w:cs="Times New Roman"/>
        </w:rPr>
        <w:t>(Fulgencio, 1970)</w:t>
      </w:r>
      <w:r w:rsidR="006313E3">
        <w:rPr>
          <w:rFonts w:ascii="Times New Roman" w:hAnsi="Times New Roman" w:cs="Times New Roman"/>
        </w:rPr>
        <w:t>.</w:t>
      </w:r>
    </w:p>
    <w:p w14:paraId="33AE5638" w14:textId="77777777" w:rsidR="008854BD" w:rsidRPr="008854BD" w:rsidRDefault="008854BD" w:rsidP="008854BD">
      <w:pPr>
        <w:spacing w:line="480" w:lineRule="auto"/>
        <w:rPr>
          <w:rFonts w:ascii="Times New Roman" w:hAnsi="Times New Roman" w:cs="Times New Roman"/>
        </w:rPr>
      </w:pPr>
    </w:p>
    <w:p w14:paraId="11E0D9B4" w14:textId="77777777" w:rsidR="008854BD" w:rsidRPr="008854BD" w:rsidRDefault="008854BD" w:rsidP="008854BD">
      <w:pPr>
        <w:spacing w:line="480" w:lineRule="auto"/>
        <w:rPr>
          <w:rFonts w:ascii="Times New Roman" w:hAnsi="Times New Roman" w:cs="Times New Roman"/>
          <w:u w:val="single"/>
        </w:rPr>
      </w:pPr>
      <w:r w:rsidRPr="008854BD">
        <w:rPr>
          <w:rFonts w:ascii="Times New Roman" w:hAnsi="Times New Roman" w:cs="Times New Roman"/>
          <w:u w:val="single"/>
        </w:rPr>
        <w:t xml:space="preserve">Orienting </w:t>
      </w:r>
      <w:commentRangeStart w:id="20"/>
      <w:r w:rsidRPr="008854BD">
        <w:rPr>
          <w:rFonts w:ascii="Times New Roman" w:hAnsi="Times New Roman" w:cs="Times New Roman"/>
          <w:u w:val="single"/>
        </w:rPr>
        <w:t>Context</w:t>
      </w:r>
      <w:commentRangeEnd w:id="20"/>
      <w:r w:rsidR="005C2063">
        <w:rPr>
          <w:rStyle w:val="CommentReference"/>
        </w:rPr>
        <w:commentReference w:id="20"/>
      </w:r>
    </w:p>
    <w:p w14:paraId="7CB25667" w14:textId="31717C63" w:rsidR="004E3FE7" w:rsidRPr="008854BD" w:rsidRDefault="008854BD" w:rsidP="7DF695EC">
      <w:pPr>
        <w:spacing w:line="480" w:lineRule="auto"/>
        <w:ind w:firstLine="720"/>
        <w:rPr>
          <w:rFonts w:ascii="Times New Roman" w:hAnsi="Times New Roman" w:cs="Times New Roman"/>
          <w:color w:val="FF0000"/>
        </w:rPr>
      </w:pPr>
      <w:r w:rsidRPr="7DF695EC">
        <w:rPr>
          <w:rFonts w:ascii="Times New Roman" w:hAnsi="Times New Roman" w:cs="Times New Roman"/>
        </w:rPr>
        <w:t>Th</w:t>
      </w:r>
      <w:r w:rsidR="004E3FE7" w:rsidRPr="7DF695EC">
        <w:rPr>
          <w:rFonts w:ascii="Times New Roman" w:hAnsi="Times New Roman" w:cs="Times New Roman"/>
        </w:rPr>
        <w:t>e orienting context</w:t>
      </w:r>
      <w:r w:rsidRPr="7DF695EC">
        <w:rPr>
          <w:rFonts w:ascii="Times New Roman" w:hAnsi="Times New Roman" w:cs="Times New Roman"/>
        </w:rPr>
        <w:t xml:space="preserve"> focuses on learner characteristics. </w:t>
      </w:r>
      <w:r w:rsidR="700DF1F6" w:rsidRPr="7DF695EC">
        <w:rPr>
          <w:rFonts w:ascii="Times New Roman" w:hAnsi="Times New Roman" w:cs="Times New Roman"/>
          <w:color w:val="FF0000"/>
        </w:rPr>
        <w:t xml:space="preserve">Taking the given age, background, and schooling of the new employees into consideration allows for the </w:t>
      </w:r>
      <w:r w:rsidR="7B5CE914" w:rsidRPr="7DF695EC">
        <w:rPr>
          <w:rFonts w:ascii="Times New Roman" w:hAnsi="Times New Roman" w:cs="Times New Roman"/>
          <w:color w:val="FF0000"/>
        </w:rPr>
        <w:t>appropriate</w:t>
      </w:r>
      <w:r w:rsidR="3049A46E" w:rsidRPr="7DF695EC">
        <w:rPr>
          <w:rFonts w:ascii="Times New Roman" w:hAnsi="Times New Roman" w:cs="Times New Roman"/>
          <w:color w:val="FF0000"/>
        </w:rPr>
        <w:t xml:space="preserve"> </w:t>
      </w:r>
      <w:r w:rsidR="148E5FB0" w:rsidRPr="7DF695EC">
        <w:rPr>
          <w:rFonts w:ascii="Times New Roman" w:hAnsi="Times New Roman" w:cs="Times New Roman"/>
          <w:color w:val="FF0000"/>
        </w:rPr>
        <w:t>instructional design method</w:t>
      </w:r>
      <w:r w:rsidR="700DF1F6" w:rsidRPr="7DF695EC">
        <w:rPr>
          <w:rFonts w:ascii="Times New Roman" w:hAnsi="Times New Roman" w:cs="Times New Roman"/>
          <w:color w:val="FF0000"/>
        </w:rPr>
        <w:t xml:space="preserve"> </w:t>
      </w:r>
      <w:r w:rsidR="74E1394C" w:rsidRPr="7DF695EC">
        <w:rPr>
          <w:rFonts w:ascii="Times New Roman" w:hAnsi="Times New Roman" w:cs="Times New Roman"/>
          <w:color w:val="FF0000"/>
        </w:rPr>
        <w:t xml:space="preserve">to be implemented. </w:t>
      </w:r>
      <w:r w:rsidR="2F1AE72A" w:rsidRPr="7DF695EC">
        <w:rPr>
          <w:rFonts w:ascii="Times New Roman" w:hAnsi="Times New Roman" w:cs="Times New Roman"/>
          <w:color w:val="FF0000"/>
        </w:rPr>
        <w:t xml:space="preserve">It could be argued that younger individuals do </w:t>
      </w:r>
      <w:r w:rsidR="2F1AE72A" w:rsidRPr="7DF695EC">
        <w:rPr>
          <w:rFonts w:ascii="Times New Roman" w:hAnsi="Times New Roman" w:cs="Times New Roman"/>
          <w:color w:val="FF0000"/>
        </w:rPr>
        <w:lastRenderedPageBreak/>
        <w:t xml:space="preserve">not have the attention span of older individuals, who may </w:t>
      </w:r>
      <w:r w:rsidR="170D2400" w:rsidRPr="7DF695EC">
        <w:rPr>
          <w:rFonts w:ascii="Times New Roman" w:hAnsi="Times New Roman" w:cs="Times New Roman"/>
          <w:color w:val="FF0000"/>
        </w:rPr>
        <w:t>benefit from the</w:t>
      </w:r>
      <w:r w:rsidR="6CBE9875" w:rsidRPr="7DF695EC">
        <w:rPr>
          <w:rFonts w:ascii="Times New Roman" w:hAnsi="Times New Roman" w:cs="Times New Roman"/>
          <w:color w:val="FF0000"/>
        </w:rPr>
        <w:t xml:space="preserve"> </w:t>
      </w:r>
      <w:r w:rsidR="22D91CE2" w:rsidRPr="7DF695EC">
        <w:rPr>
          <w:rFonts w:ascii="Times New Roman" w:hAnsi="Times New Roman" w:cs="Times New Roman"/>
          <w:color w:val="FF0000"/>
        </w:rPr>
        <w:t xml:space="preserve">current method of training. However, the general complaint of the new employees is </w:t>
      </w:r>
      <w:r w:rsidR="46B2D8EE" w:rsidRPr="7DF695EC">
        <w:rPr>
          <w:rFonts w:ascii="Times New Roman" w:hAnsi="Times New Roman" w:cs="Times New Roman"/>
          <w:color w:val="FF0000"/>
        </w:rPr>
        <w:t xml:space="preserve">that </w:t>
      </w:r>
      <w:r w:rsidR="6101004F" w:rsidRPr="7DF695EC">
        <w:rPr>
          <w:rFonts w:ascii="Times New Roman" w:hAnsi="Times New Roman" w:cs="Times New Roman"/>
          <w:color w:val="FF0000"/>
        </w:rPr>
        <w:t xml:space="preserve">the current method of training (videos, readings, and unrealistic training programs) </w:t>
      </w:r>
      <w:r w:rsidR="40D7A50A" w:rsidRPr="7DF695EC">
        <w:rPr>
          <w:rFonts w:ascii="Times New Roman" w:hAnsi="Times New Roman" w:cs="Times New Roman"/>
          <w:color w:val="FF0000"/>
        </w:rPr>
        <w:t>is</w:t>
      </w:r>
      <w:r w:rsidR="6101004F" w:rsidRPr="7DF695EC">
        <w:rPr>
          <w:rFonts w:ascii="Times New Roman" w:hAnsi="Times New Roman" w:cs="Times New Roman"/>
          <w:color w:val="FF0000"/>
        </w:rPr>
        <w:t xml:space="preserve"> not developing their problem-solving skills and</w:t>
      </w:r>
      <w:r w:rsidR="7822F90B" w:rsidRPr="7DF695EC">
        <w:rPr>
          <w:rFonts w:ascii="Times New Roman" w:hAnsi="Times New Roman" w:cs="Times New Roman"/>
          <w:color w:val="FF0000"/>
        </w:rPr>
        <w:t xml:space="preserve"> ability to succeed with customer inquiries.</w:t>
      </w:r>
      <w:r w:rsidR="170D2400" w:rsidRPr="7DF695EC">
        <w:rPr>
          <w:rFonts w:ascii="Times New Roman" w:hAnsi="Times New Roman" w:cs="Times New Roman"/>
          <w:color w:val="FF0000"/>
        </w:rPr>
        <w:t xml:space="preserve"> </w:t>
      </w:r>
      <w:r w:rsidR="77397519" w:rsidRPr="7DF695EC">
        <w:rPr>
          <w:rFonts w:ascii="Times New Roman" w:hAnsi="Times New Roman" w:cs="Times New Roman"/>
          <w:color w:val="FF0000"/>
        </w:rPr>
        <w:t>The learner characteristics should mold the instructional design process instead of trying to mold the learners to the instructional design process currently in place.</w:t>
      </w:r>
      <w:r w:rsidR="4D6410DE" w:rsidRPr="7DF695EC">
        <w:rPr>
          <w:rFonts w:ascii="Times New Roman" w:hAnsi="Times New Roman" w:cs="Times New Roman"/>
          <w:color w:val="FF0000"/>
        </w:rPr>
        <w:t xml:space="preserve"> </w:t>
      </w:r>
    </w:p>
    <w:p w14:paraId="0D1D9388" w14:textId="77777777" w:rsidR="008854BD" w:rsidRPr="008854BD" w:rsidRDefault="008854BD" w:rsidP="008854BD">
      <w:pPr>
        <w:spacing w:line="480" w:lineRule="auto"/>
        <w:rPr>
          <w:rFonts w:ascii="Times New Roman" w:hAnsi="Times New Roman" w:cs="Times New Roman"/>
          <w:u w:val="single"/>
        </w:rPr>
      </w:pPr>
      <w:r w:rsidRPr="008854BD">
        <w:rPr>
          <w:rFonts w:ascii="Times New Roman" w:hAnsi="Times New Roman" w:cs="Times New Roman"/>
          <w:u w:val="single"/>
        </w:rPr>
        <w:t>Instructional Context</w:t>
      </w:r>
    </w:p>
    <w:p w14:paraId="28481F8C" w14:textId="6AD5600D" w:rsidR="008854BD" w:rsidRPr="008854BD" w:rsidRDefault="008854BD" w:rsidP="7DF695EC">
      <w:pPr>
        <w:spacing w:line="480" w:lineRule="auto"/>
        <w:ind w:firstLine="720"/>
        <w:rPr>
          <w:rFonts w:ascii="Times New Roman" w:hAnsi="Times New Roman" w:cs="Times New Roman"/>
          <w:color w:val="FF0000"/>
        </w:rPr>
      </w:pPr>
      <w:r w:rsidRPr="7DF695EC">
        <w:rPr>
          <w:rFonts w:ascii="Times New Roman" w:hAnsi="Times New Roman" w:cs="Times New Roman"/>
        </w:rPr>
        <w:t>There are a lot of factors that could come in between successfully delivering the training methods to the employees. The main deterrent for the HEB employees would be technological issues. Since videos are the primary method of instruction for the employees at this time, issues such as wireless connection</w:t>
      </w:r>
      <w:r w:rsidR="004E3FE7" w:rsidRPr="7DF695EC">
        <w:rPr>
          <w:rFonts w:ascii="Times New Roman" w:hAnsi="Times New Roman" w:cs="Times New Roman"/>
        </w:rPr>
        <w:t>s</w:t>
      </w:r>
      <w:r w:rsidRPr="7DF695EC">
        <w:rPr>
          <w:rFonts w:ascii="Times New Roman" w:hAnsi="Times New Roman" w:cs="Times New Roman"/>
        </w:rPr>
        <w:t xml:space="preserve">, power outages, lack of equipment, and more could </w:t>
      </w:r>
      <w:r w:rsidR="006F23DE" w:rsidRPr="7DF695EC">
        <w:rPr>
          <w:rFonts w:ascii="Times New Roman" w:hAnsi="Times New Roman" w:cs="Times New Roman"/>
        </w:rPr>
        <w:t>all e</w:t>
      </w:r>
      <w:r w:rsidRPr="7DF695EC">
        <w:rPr>
          <w:rFonts w:ascii="Times New Roman" w:hAnsi="Times New Roman" w:cs="Times New Roman"/>
        </w:rPr>
        <w:t>ffect the ability to successfully deliver this mode of instruction.</w:t>
      </w:r>
      <w:r w:rsidRPr="7DF695EC">
        <w:rPr>
          <w:rFonts w:ascii="Times New Roman" w:hAnsi="Times New Roman" w:cs="Times New Roman"/>
          <w:color w:val="FF0000"/>
        </w:rPr>
        <w:t xml:space="preserve"> </w:t>
      </w:r>
      <w:r w:rsidR="535B5A8A" w:rsidRPr="7DF695EC">
        <w:rPr>
          <w:rFonts w:ascii="Times New Roman" w:hAnsi="Times New Roman" w:cs="Times New Roman"/>
          <w:color w:val="FF0000"/>
        </w:rPr>
        <w:t xml:space="preserve">Another issue could be scheduling conflicts between the employees and the supervisors training them. </w:t>
      </w:r>
      <w:r w:rsidR="12003FBC" w:rsidRPr="7DF695EC">
        <w:rPr>
          <w:rFonts w:ascii="Times New Roman" w:hAnsi="Times New Roman" w:cs="Times New Roman"/>
          <w:color w:val="FF0000"/>
        </w:rPr>
        <w:t xml:space="preserve">An employee would need to be scheduled at the same time as the supervisor for proper training to occur, and the supervisor would need to take time out of their schedule to lead the training. </w:t>
      </w:r>
    </w:p>
    <w:p w14:paraId="6E20A1CA" w14:textId="74EBBB2A" w:rsidR="008854BD" w:rsidRPr="008854BD" w:rsidRDefault="008854BD" w:rsidP="008854BD">
      <w:pPr>
        <w:spacing w:line="480" w:lineRule="auto"/>
        <w:rPr>
          <w:rFonts w:ascii="Times New Roman" w:hAnsi="Times New Roman" w:cs="Times New Roman"/>
          <w:u w:val="single"/>
        </w:rPr>
      </w:pPr>
      <w:r w:rsidRPr="008854BD">
        <w:rPr>
          <w:rFonts w:ascii="Times New Roman" w:hAnsi="Times New Roman" w:cs="Times New Roman"/>
          <w:u w:val="single"/>
        </w:rPr>
        <w:t xml:space="preserve">Transfer Context </w:t>
      </w:r>
    </w:p>
    <w:p w14:paraId="6BFC2C99" w14:textId="535FCBE6" w:rsidR="000234E0" w:rsidRDefault="008854BD" w:rsidP="00C77930">
      <w:pPr>
        <w:spacing w:line="480" w:lineRule="auto"/>
        <w:ind w:firstLine="720"/>
        <w:rPr>
          <w:rFonts w:ascii="Times New Roman" w:hAnsi="Times New Roman" w:cs="Times New Roman"/>
        </w:rPr>
      </w:pPr>
      <w:r w:rsidRPr="008854BD">
        <w:rPr>
          <w:rFonts w:ascii="Times New Roman" w:hAnsi="Times New Roman" w:cs="Times New Roman"/>
        </w:rPr>
        <w:t xml:space="preserve">Lastly, applying the knowledge and skills learned will be the most important part. The previous mode of instruction did not have a proper outlet for the employees to apply what they learned, consequently leading to the employees forgetting the information learned. Allowing the employees to practice hands-on with supervision will allow them to develop the problem-solving skills they need, as well as grant them exposure to different customer inquiries </w:t>
      </w:r>
      <w:r w:rsidR="006F23DE">
        <w:rPr>
          <w:rFonts w:ascii="Times New Roman" w:hAnsi="Times New Roman" w:cs="Times New Roman"/>
        </w:rPr>
        <w:t>including</w:t>
      </w:r>
      <w:r w:rsidRPr="008854BD">
        <w:rPr>
          <w:rFonts w:ascii="Times New Roman" w:hAnsi="Times New Roman" w:cs="Times New Roman"/>
        </w:rPr>
        <w:t xml:space="preserve"> how to solve them. Learners are also more likely to transfer knowledge if they feel it can help them succeed at their job. By taking the employees thoughts into consideration, not only will the </w:t>
      </w:r>
      <w:r w:rsidRPr="008854BD">
        <w:rPr>
          <w:rFonts w:ascii="Times New Roman" w:hAnsi="Times New Roman" w:cs="Times New Roman"/>
        </w:rPr>
        <w:lastRenderedPageBreak/>
        <w:t>employees learn and succeed, but HEB will benefit from the improved performance of the</w:t>
      </w:r>
      <w:r w:rsidR="006F23DE">
        <w:rPr>
          <w:rFonts w:ascii="Times New Roman" w:hAnsi="Times New Roman" w:cs="Times New Roman"/>
        </w:rPr>
        <w:t>ir</w:t>
      </w:r>
      <w:r w:rsidRPr="008854BD">
        <w:rPr>
          <w:rFonts w:ascii="Times New Roman" w:hAnsi="Times New Roman" w:cs="Times New Roman"/>
        </w:rPr>
        <w:t xml:space="preserve"> </w:t>
      </w:r>
      <w:r w:rsidR="006F23DE">
        <w:rPr>
          <w:rFonts w:ascii="Times New Roman" w:hAnsi="Times New Roman" w:cs="Times New Roman"/>
        </w:rPr>
        <w:t xml:space="preserve">newly hired and trained </w:t>
      </w:r>
      <w:r w:rsidRPr="008854BD">
        <w:rPr>
          <w:rFonts w:ascii="Times New Roman" w:hAnsi="Times New Roman" w:cs="Times New Roman"/>
        </w:rPr>
        <w:t>employees.</w:t>
      </w:r>
    </w:p>
    <w:p w14:paraId="294D377D" w14:textId="77777777" w:rsidR="006F23DE" w:rsidRDefault="006F23DE" w:rsidP="00C77930">
      <w:pPr>
        <w:spacing w:line="480" w:lineRule="auto"/>
        <w:rPr>
          <w:rFonts w:ascii="Times New Roman" w:hAnsi="Times New Roman" w:cs="Times New Roman"/>
        </w:rPr>
      </w:pPr>
    </w:p>
    <w:p w14:paraId="1C422BEF" w14:textId="77777777" w:rsidR="006F23DE" w:rsidRDefault="006F23DE" w:rsidP="00C77930">
      <w:pPr>
        <w:spacing w:line="480" w:lineRule="auto"/>
        <w:rPr>
          <w:rFonts w:ascii="Times New Roman" w:hAnsi="Times New Roman" w:cs="Times New Roman"/>
        </w:rPr>
      </w:pPr>
    </w:p>
    <w:p w14:paraId="6BA17A1B" w14:textId="1256853D" w:rsidR="00895FFE" w:rsidRPr="00C77930" w:rsidRDefault="00C77930" w:rsidP="00C77930">
      <w:pPr>
        <w:spacing w:line="480" w:lineRule="auto"/>
        <w:rPr>
          <w:rFonts w:ascii="Times New Roman" w:hAnsi="Times New Roman" w:cs="Times New Roman"/>
          <w:b/>
          <w:bCs/>
        </w:rPr>
      </w:pPr>
      <w:r w:rsidRPr="00C77930">
        <w:rPr>
          <w:rFonts w:ascii="Times New Roman" w:hAnsi="Times New Roman" w:cs="Times New Roman"/>
          <w:b/>
          <w:bCs/>
        </w:rPr>
        <w:t>Description and</w:t>
      </w:r>
      <w:r>
        <w:rPr>
          <w:rFonts w:ascii="Times New Roman" w:hAnsi="Times New Roman" w:cs="Times New Roman"/>
          <w:b/>
          <w:bCs/>
        </w:rPr>
        <w:t xml:space="preserve"> E</w:t>
      </w:r>
      <w:r w:rsidRPr="00C77930">
        <w:rPr>
          <w:rFonts w:ascii="Times New Roman" w:hAnsi="Times New Roman" w:cs="Times New Roman"/>
          <w:b/>
          <w:bCs/>
        </w:rPr>
        <w:t>valuation of</w:t>
      </w:r>
      <w:r>
        <w:rPr>
          <w:rFonts w:ascii="Times New Roman" w:hAnsi="Times New Roman" w:cs="Times New Roman"/>
          <w:b/>
          <w:bCs/>
        </w:rPr>
        <w:t xml:space="preserve"> T</w:t>
      </w:r>
      <w:r w:rsidRPr="00C77930">
        <w:rPr>
          <w:rFonts w:ascii="Times New Roman" w:hAnsi="Times New Roman" w:cs="Times New Roman"/>
          <w:b/>
          <w:bCs/>
        </w:rPr>
        <w:t xml:space="preserve">ask </w:t>
      </w:r>
      <w:r>
        <w:rPr>
          <w:rFonts w:ascii="Times New Roman" w:hAnsi="Times New Roman" w:cs="Times New Roman"/>
          <w:b/>
          <w:bCs/>
        </w:rPr>
        <w:t>A</w:t>
      </w:r>
      <w:r w:rsidRPr="00C77930">
        <w:rPr>
          <w:rFonts w:ascii="Times New Roman" w:hAnsi="Times New Roman" w:cs="Times New Roman"/>
          <w:b/>
          <w:bCs/>
        </w:rPr>
        <w:t>nalysis</w:t>
      </w:r>
      <w:r w:rsidR="0062261A">
        <w:rPr>
          <w:rFonts w:ascii="Times New Roman" w:hAnsi="Times New Roman" w:cs="Times New Roman"/>
          <w:b/>
          <w:bCs/>
        </w:rPr>
        <w:tab/>
      </w:r>
    </w:p>
    <w:p w14:paraId="7B1885DF" w14:textId="13A2BB32" w:rsidR="00C77930" w:rsidRDefault="00C77930" w:rsidP="00C77930">
      <w:pPr>
        <w:spacing w:line="480" w:lineRule="auto"/>
        <w:rPr>
          <w:rFonts w:ascii="Times New Roman" w:hAnsi="Times New Roman" w:cs="Times New Roman"/>
        </w:rPr>
      </w:pPr>
      <w:r>
        <w:rPr>
          <w:rFonts w:ascii="Times New Roman" w:hAnsi="Times New Roman" w:cs="Times New Roman"/>
        </w:rPr>
        <w:tab/>
      </w:r>
      <w:r w:rsidRPr="00C77930">
        <w:rPr>
          <w:rFonts w:ascii="Times New Roman" w:hAnsi="Times New Roman" w:cs="Times New Roman"/>
        </w:rPr>
        <w:t xml:space="preserve">The instructional design steps that our team applies to identify the content considered for the training solution for new HEB employees is based upon the use of task analysis. The use of the techniques includes topic analysis, procedural analysis, and critical incident analysis. </w:t>
      </w:r>
      <w:r w:rsidR="006F23DE">
        <w:rPr>
          <w:rFonts w:ascii="Times New Roman" w:hAnsi="Times New Roman" w:cs="Times New Roman"/>
        </w:rPr>
        <w:t>It will</w:t>
      </w:r>
      <w:r w:rsidRPr="00C77930">
        <w:rPr>
          <w:rFonts w:ascii="Times New Roman" w:hAnsi="Times New Roman" w:cs="Times New Roman"/>
        </w:rPr>
        <w:t xml:space="preserve"> allow</w:t>
      </w:r>
      <w:r w:rsidR="006F23DE">
        <w:rPr>
          <w:rFonts w:ascii="Times New Roman" w:hAnsi="Times New Roman" w:cs="Times New Roman"/>
        </w:rPr>
        <w:t xml:space="preserve"> for</w:t>
      </w:r>
      <w:r w:rsidRPr="00C77930">
        <w:rPr>
          <w:rFonts w:ascii="Times New Roman" w:hAnsi="Times New Roman" w:cs="Times New Roman"/>
        </w:rPr>
        <w:t xml:space="preserve"> an effective direction for our team to organize the key components derived from the HEB problem. Essentially</w:t>
      </w:r>
      <w:r w:rsidR="006F23DE">
        <w:rPr>
          <w:rFonts w:ascii="Times New Roman" w:hAnsi="Times New Roman" w:cs="Times New Roman"/>
        </w:rPr>
        <w:t>,</w:t>
      </w:r>
      <w:r w:rsidRPr="00C77930">
        <w:rPr>
          <w:rFonts w:ascii="Times New Roman" w:hAnsi="Times New Roman" w:cs="Times New Roman"/>
        </w:rPr>
        <w:t xml:space="preserve"> the first proper schematic of the content for which the team needs to consider in steps to identify correctly</w:t>
      </w:r>
      <w:r w:rsidR="006F23DE">
        <w:rPr>
          <w:rFonts w:ascii="Times New Roman" w:hAnsi="Times New Roman" w:cs="Times New Roman"/>
        </w:rPr>
        <w:t xml:space="preserve"> is</w:t>
      </w:r>
      <w:r w:rsidRPr="00C77930">
        <w:rPr>
          <w:rFonts w:ascii="Times New Roman" w:hAnsi="Times New Roman" w:cs="Times New Roman"/>
        </w:rPr>
        <w:t xml:space="preserve"> the problem.</w:t>
      </w:r>
      <w:r w:rsidR="006F23DE">
        <w:rPr>
          <w:rFonts w:ascii="Times New Roman" w:hAnsi="Times New Roman" w:cs="Times New Roman"/>
        </w:rPr>
        <w:t xml:space="preserve"> Furthermore,</w:t>
      </w:r>
      <w:r w:rsidRPr="00C77930">
        <w:rPr>
          <w:rFonts w:ascii="Times New Roman" w:hAnsi="Times New Roman" w:cs="Times New Roman"/>
        </w:rPr>
        <w:t xml:space="preserve"> the use of the three techniques of task analysis will deliver best results moving forward.</w:t>
      </w:r>
    </w:p>
    <w:p w14:paraId="64F43398" w14:textId="77777777" w:rsidR="006F23DE" w:rsidRPr="00C77930" w:rsidRDefault="006F23DE" w:rsidP="00C77930">
      <w:pPr>
        <w:spacing w:line="480" w:lineRule="auto"/>
        <w:rPr>
          <w:rFonts w:ascii="Times New Roman" w:hAnsi="Times New Roman" w:cs="Times New Roman"/>
        </w:rPr>
      </w:pPr>
    </w:p>
    <w:p w14:paraId="56C763DF" w14:textId="44792A2D" w:rsidR="00C77930" w:rsidRPr="00C77930" w:rsidRDefault="00C77930" w:rsidP="00C77930">
      <w:pPr>
        <w:spacing w:line="480" w:lineRule="auto"/>
        <w:rPr>
          <w:rFonts w:ascii="Times New Roman" w:hAnsi="Times New Roman" w:cs="Times New Roman"/>
          <w:u w:val="single"/>
        </w:rPr>
      </w:pPr>
      <w:r w:rsidRPr="00C77930">
        <w:rPr>
          <w:rFonts w:ascii="Times New Roman" w:hAnsi="Times New Roman" w:cs="Times New Roman"/>
          <w:u w:val="single"/>
        </w:rPr>
        <w:t xml:space="preserve">Topic Analysis </w:t>
      </w:r>
    </w:p>
    <w:p w14:paraId="3A4F4B23" w14:textId="5B0C486B" w:rsidR="00C77930" w:rsidRPr="00C77930" w:rsidRDefault="00C77930" w:rsidP="00C77930">
      <w:pPr>
        <w:spacing w:line="480" w:lineRule="auto"/>
        <w:ind w:firstLine="720"/>
        <w:rPr>
          <w:rFonts w:ascii="Times New Roman" w:hAnsi="Times New Roman" w:cs="Times New Roman"/>
        </w:rPr>
      </w:pPr>
      <w:r w:rsidRPr="7DF695EC">
        <w:rPr>
          <w:rFonts w:ascii="Times New Roman" w:hAnsi="Times New Roman" w:cs="Times New Roman"/>
        </w:rPr>
        <w:t xml:space="preserve">First the team will consider the facts which is that the HEB employees have been having concerns about their training and the effectiveness in their performances. In gathering employees’ individual remarks, the concept of our solution is to correct these underlying issues within the training methods conducted by HEB. Thus, the elements to consider are the employees, HEB management, and customers. The service provided to customers is primary focus, and to </w:t>
      </w:r>
      <w:r w:rsidR="2E2A6822" w:rsidRPr="7DF695EC">
        <w:rPr>
          <w:rFonts w:ascii="Times New Roman" w:hAnsi="Times New Roman" w:cs="Times New Roman"/>
          <w:color w:val="FF0000"/>
        </w:rPr>
        <w:t>achieve customer satisfaction</w:t>
      </w:r>
      <w:r w:rsidRPr="7DF695EC">
        <w:rPr>
          <w:rFonts w:ascii="Times New Roman" w:hAnsi="Times New Roman" w:cs="Times New Roman"/>
        </w:rPr>
        <w:t xml:space="preserve"> it is liable for HEB management to properly train their employees. Thus, the efforts of good training will allow employees to feel more confident and </w:t>
      </w:r>
      <w:r w:rsidR="006F23DE" w:rsidRPr="7DF695EC">
        <w:rPr>
          <w:rFonts w:ascii="Times New Roman" w:hAnsi="Times New Roman" w:cs="Times New Roman"/>
        </w:rPr>
        <w:t>perform</w:t>
      </w:r>
      <w:r w:rsidRPr="7DF695EC">
        <w:rPr>
          <w:rFonts w:ascii="Times New Roman" w:hAnsi="Times New Roman" w:cs="Times New Roman"/>
        </w:rPr>
        <w:t xml:space="preserve"> better in the workplace for the benefit of HEB. </w:t>
      </w:r>
      <w:r w:rsidR="07E86099" w:rsidRPr="7DF695EC">
        <w:rPr>
          <w:rFonts w:ascii="Times New Roman" w:hAnsi="Times New Roman" w:cs="Times New Roman"/>
          <w:color w:val="FF0000"/>
        </w:rPr>
        <w:t xml:space="preserve">Overall, </w:t>
      </w:r>
      <w:r w:rsidR="797C5BE7" w:rsidRPr="7DF695EC">
        <w:rPr>
          <w:rFonts w:ascii="Times New Roman" w:hAnsi="Times New Roman" w:cs="Times New Roman"/>
          <w:color w:val="FF0000"/>
        </w:rPr>
        <w:t xml:space="preserve">the task at large is to </w:t>
      </w:r>
      <w:r w:rsidR="797C5BE7" w:rsidRPr="7DF695EC">
        <w:rPr>
          <w:rFonts w:ascii="Times New Roman" w:hAnsi="Times New Roman" w:cs="Times New Roman"/>
          <w:color w:val="FF0000"/>
        </w:rPr>
        <w:lastRenderedPageBreak/>
        <w:t>effectively change training outcomes for HEB workers to feel confident and adequa</w:t>
      </w:r>
      <w:r w:rsidR="7D6CADDB" w:rsidRPr="7DF695EC">
        <w:rPr>
          <w:rFonts w:ascii="Times New Roman" w:hAnsi="Times New Roman" w:cs="Times New Roman"/>
          <w:color w:val="FF0000"/>
        </w:rPr>
        <w:t>te in their respected area of work.</w:t>
      </w:r>
    </w:p>
    <w:p w14:paraId="0F02517D" w14:textId="77777777" w:rsidR="00C77930" w:rsidRPr="00C77930" w:rsidRDefault="00C77930" w:rsidP="00C77930">
      <w:pPr>
        <w:spacing w:line="480" w:lineRule="auto"/>
        <w:rPr>
          <w:rFonts w:ascii="Times New Roman" w:hAnsi="Times New Roman" w:cs="Times New Roman"/>
          <w:u w:val="single"/>
        </w:rPr>
      </w:pPr>
    </w:p>
    <w:p w14:paraId="0DF9A03A" w14:textId="53FC606E" w:rsidR="00C77930" w:rsidRPr="00C77930" w:rsidRDefault="00C77930" w:rsidP="00C77930">
      <w:pPr>
        <w:spacing w:line="480" w:lineRule="auto"/>
        <w:rPr>
          <w:rFonts w:ascii="Times New Roman" w:hAnsi="Times New Roman" w:cs="Times New Roman"/>
          <w:u w:val="single"/>
        </w:rPr>
      </w:pPr>
      <w:r w:rsidRPr="00C77930">
        <w:rPr>
          <w:rFonts w:ascii="Times New Roman" w:hAnsi="Times New Roman" w:cs="Times New Roman"/>
          <w:u w:val="single"/>
        </w:rPr>
        <w:t>Procedural Analysis</w:t>
      </w:r>
    </w:p>
    <w:p w14:paraId="3C8480F3" w14:textId="6A214FA6" w:rsidR="00C77930" w:rsidRPr="00C77930" w:rsidRDefault="3BBB4E10" w:rsidP="7DF695EC">
      <w:pPr>
        <w:spacing w:line="480" w:lineRule="auto"/>
        <w:ind w:firstLine="720"/>
        <w:rPr>
          <w:rFonts w:ascii="Times New Roman" w:hAnsi="Times New Roman" w:cs="Times New Roman"/>
          <w:color w:val="FF0000"/>
        </w:rPr>
      </w:pPr>
      <w:r w:rsidRPr="7DF695EC">
        <w:rPr>
          <w:rFonts w:ascii="Times New Roman" w:hAnsi="Times New Roman" w:cs="Times New Roman"/>
          <w:color w:val="FF0000"/>
        </w:rPr>
        <w:t xml:space="preserve">To further our task </w:t>
      </w:r>
      <w:r w:rsidR="53D12BF0" w:rsidRPr="7DF695EC">
        <w:rPr>
          <w:rFonts w:ascii="Times New Roman" w:hAnsi="Times New Roman" w:cs="Times New Roman"/>
          <w:color w:val="FF0000"/>
        </w:rPr>
        <w:t>analysis</w:t>
      </w:r>
      <w:r w:rsidRPr="7DF695EC">
        <w:rPr>
          <w:rFonts w:ascii="Times New Roman" w:hAnsi="Times New Roman" w:cs="Times New Roman"/>
          <w:color w:val="FF0000"/>
        </w:rPr>
        <w:t xml:space="preserve"> </w:t>
      </w:r>
      <w:r w:rsidR="3847D471" w:rsidRPr="7DF695EC">
        <w:rPr>
          <w:rFonts w:ascii="Times New Roman" w:hAnsi="Times New Roman" w:cs="Times New Roman"/>
          <w:color w:val="FF0000"/>
        </w:rPr>
        <w:t>process,</w:t>
      </w:r>
      <w:r w:rsidRPr="7DF695EC">
        <w:rPr>
          <w:rFonts w:ascii="Times New Roman" w:hAnsi="Times New Roman" w:cs="Times New Roman"/>
          <w:color w:val="FF0000"/>
        </w:rPr>
        <w:t xml:space="preserve"> it is crucial for the team to then conduct a procedural analysis giving step by step process of </w:t>
      </w:r>
      <w:r w:rsidR="4A53D05F" w:rsidRPr="7DF695EC">
        <w:rPr>
          <w:rFonts w:ascii="Times New Roman" w:hAnsi="Times New Roman" w:cs="Times New Roman"/>
          <w:color w:val="FF0000"/>
        </w:rPr>
        <w:t>collecting and in</w:t>
      </w:r>
      <w:r w:rsidR="4C3435EA" w:rsidRPr="7DF695EC">
        <w:rPr>
          <w:rFonts w:ascii="Times New Roman" w:hAnsi="Times New Roman" w:cs="Times New Roman"/>
          <w:color w:val="FF0000"/>
        </w:rPr>
        <w:t>struct</w:t>
      </w:r>
      <w:r w:rsidR="4A53D05F" w:rsidRPr="7DF695EC">
        <w:rPr>
          <w:rFonts w:ascii="Times New Roman" w:hAnsi="Times New Roman" w:cs="Times New Roman"/>
          <w:color w:val="FF0000"/>
        </w:rPr>
        <w:t xml:space="preserve"> information to the newly hired. First</w:t>
      </w:r>
      <w:r w:rsidR="00C77930" w:rsidRPr="7DF695EC">
        <w:rPr>
          <w:rFonts w:ascii="Times New Roman" w:hAnsi="Times New Roman" w:cs="Times New Roman"/>
          <w:color w:val="FF0000"/>
        </w:rPr>
        <w:t xml:space="preserve"> </w:t>
      </w:r>
      <w:r w:rsidR="658DC22E" w:rsidRPr="7DF695EC">
        <w:rPr>
          <w:rFonts w:ascii="Times New Roman" w:hAnsi="Times New Roman" w:cs="Times New Roman"/>
          <w:color w:val="FF0000"/>
        </w:rPr>
        <w:t>questions must be asked to trainees about their experiences</w:t>
      </w:r>
      <w:r w:rsidR="005912F6" w:rsidRPr="7DF695EC">
        <w:rPr>
          <w:rFonts w:ascii="Times New Roman" w:hAnsi="Times New Roman" w:cs="Times New Roman"/>
          <w:color w:val="FF0000"/>
        </w:rPr>
        <w:t xml:space="preserve">, and skills </w:t>
      </w:r>
      <w:r w:rsidR="4FD707AD" w:rsidRPr="7DF695EC">
        <w:rPr>
          <w:rFonts w:ascii="Times New Roman" w:hAnsi="Times New Roman" w:cs="Times New Roman"/>
          <w:color w:val="FF0000"/>
        </w:rPr>
        <w:t xml:space="preserve">they have that will benefit their </w:t>
      </w:r>
      <w:r w:rsidR="3F6E3980" w:rsidRPr="7DF695EC">
        <w:rPr>
          <w:rFonts w:ascii="Times New Roman" w:hAnsi="Times New Roman" w:cs="Times New Roman"/>
          <w:color w:val="FF0000"/>
        </w:rPr>
        <w:t>role in the work area</w:t>
      </w:r>
      <w:r w:rsidR="005912F6" w:rsidRPr="7DF695EC">
        <w:rPr>
          <w:rFonts w:ascii="Times New Roman" w:hAnsi="Times New Roman" w:cs="Times New Roman"/>
          <w:color w:val="FF0000"/>
        </w:rPr>
        <w:t>. Second, the trainees wi</w:t>
      </w:r>
      <w:r w:rsidR="1C61EF23" w:rsidRPr="7DF695EC">
        <w:rPr>
          <w:rFonts w:ascii="Times New Roman" w:hAnsi="Times New Roman" w:cs="Times New Roman"/>
          <w:color w:val="FF0000"/>
        </w:rPr>
        <w:t>ll learn cooperation skills to b</w:t>
      </w:r>
      <w:r w:rsidR="466DB28A" w:rsidRPr="7DF695EC">
        <w:rPr>
          <w:rFonts w:ascii="Times New Roman" w:hAnsi="Times New Roman" w:cs="Times New Roman"/>
          <w:color w:val="FF0000"/>
        </w:rPr>
        <w:t>etter understand colle</w:t>
      </w:r>
      <w:r w:rsidR="3A100760" w:rsidRPr="7DF695EC">
        <w:rPr>
          <w:rFonts w:ascii="Times New Roman" w:hAnsi="Times New Roman" w:cs="Times New Roman"/>
          <w:color w:val="FF0000"/>
        </w:rPr>
        <w:t>agues</w:t>
      </w:r>
      <w:r w:rsidR="466DB28A" w:rsidRPr="7DF695EC">
        <w:rPr>
          <w:rFonts w:ascii="Times New Roman" w:hAnsi="Times New Roman" w:cs="Times New Roman"/>
          <w:color w:val="FF0000"/>
        </w:rPr>
        <w:t xml:space="preserve"> and similar concerns they may face. </w:t>
      </w:r>
      <w:r w:rsidR="78B4EC91" w:rsidRPr="7DF695EC">
        <w:rPr>
          <w:rFonts w:ascii="Times New Roman" w:hAnsi="Times New Roman" w:cs="Times New Roman"/>
          <w:color w:val="FF0000"/>
        </w:rPr>
        <w:t xml:space="preserve">Third, instruct trainees about questions </w:t>
      </w:r>
      <w:r w:rsidR="079F957C" w:rsidRPr="7DF695EC">
        <w:rPr>
          <w:rFonts w:ascii="Times New Roman" w:hAnsi="Times New Roman" w:cs="Times New Roman"/>
          <w:color w:val="FF0000"/>
        </w:rPr>
        <w:t xml:space="preserve">or concerns they have about their job role or expectations. Fourth, gather all data from first three steps to </w:t>
      </w:r>
      <w:r w:rsidR="505A8FB9" w:rsidRPr="7DF695EC">
        <w:rPr>
          <w:rFonts w:ascii="Times New Roman" w:hAnsi="Times New Roman" w:cs="Times New Roman"/>
          <w:color w:val="FF0000"/>
        </w:rPr>
        <w:t>evaluate, and handle in a critical incident analysis. Thus, through</w:t>
      </w:r>
      <w:r w:rsidR="7EFCB2F0" w:rsidRPr="7DF695EC">
        <w:rPr>
          <w:rFonts w:ascii="Times New Roman" w:hAnsi="Times New Roman" w:cs="Times New Roman"/>
          <w:color w:val="FF0000"/>
        </w:rPr>
        <w:t xml:space="preserve"> the information gained in procedural analysis</w:t>
      </w:r>
      <w:r w:rsidR="505A8FB9" w:rsidRPr="7DF695EC">
        <w:rPr>
          <w:rFonts w:ascii="Times New Roman" w:hAnsi="Times New Roman" w:cs="Times New Roman"/>
          <w:color w:val="FF0000"/>
        </w:rPr>
        <w:t xml:space="preserve"> </w:t>
      </w:r>
      <w:r w:rsidR="6EE10F3E" w:rsidRPr="7DF695EC">
        <w:rPr>
          <w:rFonts w:ascii="Times New Roman" w:hAnsi="Times New Roman" w:cs="Times New Roman"/>
          <w:color w:val="FF0000"/>
        </w:rPr>
        <w:t xml:space="preserve">the team will effectively find flaws in current training methods, and accurately </w:t>
      </w:r>
      <w:r w:rsidR="359696F2" w:rsidRPr="7DF695EC">
        <w:rPr>
          <w:rFonts w:ascii="Times New Roman" w:hAnsi="Times New Roman" w:cs="Times New Roman"/>
          <w:color w:val="FF0000"/>
        </w:rPr>
        <w:t xml:space="preserve">propose a solution. </w:t>
      </w:r>
    </w:p>
    <w:p w14:paraId="1A8F661E" w14:textId="77777777" w:rsidR="00C77930" w:rsidRPr="00C77930" w:rsidRDefault="00C77930" w:rsidP="00C77930">
      <w:pPr>
        <w:spacing w:line="480" w:lineRule="auto"/>
        <w:rPr>
          <w:rFonts w:ascii="Times New Roman" w:hAnsi="Times New Roman" w:cs="Times New Roman"/>
        </w:rPr>
      </w:pPr>
    </w:p>
    <w:p w14:paraId="3D66289A" w14:textId="358C9338" w:rsidR="00C77930" w:rsidRPr="00C77930" w:rsidRDefault="00C77930" w:rsidP="00C77930">
      <w:pPr>
        <w:spacing w:line="480" w:lineRule="auto"/>
        <w:rPr>
          <w:rFonts w:ascii="Times New Roman" w:hAnsi="Times New Roman" w:cs="Times New Roman"/>
          <w:u w:val="single"/>
        </w:rPr>
      </w:pPr>
      <w:r w:rsidRPr="7DF695EC">
        <w:rPr>
          <w:rFonts w:ascii="Times New Roman" w:hAnsi="Times New Roman" w:cs="Times New Roman"/>
          <w:u w:val="single"/>
        </w:rPr>
        <w:t xml:space="preserve">Critical Incident Analysis </w:t>
      </w:r>
    </w:p>
    <w:p w14:paraId="5EAA787E" w14:textId="1A9C60A5" w:rsidR="236B380A" w:rsidRDefault="236B380A" w:rsidP="7DF695EC">
      <w:pPr>
        <w:spacing w:line="480" w:lineRule="auto"/>
        <w:ind w:firstLine="720"/>
        <w:rPr>
          <w:rFonts w:ascii="Times New Roman" w:hAnsi="Times New Roman" w:cs="Times New Roman"/>
          <w:color w:val="FF0000"/>
        </w:rPr>
      </w:pPr>
      <w:r w:rsidRPr="7DF695EC">
        <w:rPr>
          <w:rFonts w:ascii="Times New Roman" w:hAnsi="Times New Roman" w:cs="Times New Roman"/>
          <w:color w:val="FF0000"/>
        </w:rPr>
        <w:t>Furthermore, after conducting a procedural analysis the data collected will help formulate a critical incident analysis to finalize the areas of m</w:t>
      </w:r>
      <w:r w:rsidR="65F04223" w:rsidRPr="7DF695EC">
        <w:rPr>
          <w:rFonts w:ascii="Times New Roman" w:hAnsi="Times New Roman" w:cs="Times New Roman"/>
          <w:color w:val="FF0000"/>
        </w:rPr>
        <w:t xml:space="preserve">ost concern. The </w:t>
      </w:r>
      <w:r w:rsidR="40049DE3" w:rsidRPr="7DF695EC">
        <w:rPr>
          <w:rFonts w:ascii="Times New Roman" w:hAnsi="Times New Roman" w:cs="Times New Roman"/>
          <w:color w:val="FF0000"/>
        </w:rPr>
        <w:t xml:space="preserve">data collected shows </w:t>
      </w:r>
      <w:r w:rsidR="78919A13" w:rsidRPr="7DF695EC">
        <w:rPr>
          <w:rFonts w:ascii="Times New Roman" w:hAnsi="Times New Roman" w:cs="Times New Roman"/>
          <w:color w:val="FF0000"/>
        </w:rPr>
        <w:t>trainees'</w:t>
      </w:r>
      <w:r w:rsidR="40049DE3" w:rsidRPr="7DF695EC">
        <w:rPr>
          <w:rFonts w:ascii="Times New Roman" w:hAnsi="Times New Roman" w:cs="Times New Roman"/>
          <w:color w:val="FF0000"/>
        </w:rPr>
        <w:t xml:space="preserve"> area of concern is real </w:t>
      </w:r>
      <w:r w:rsidR="750BFEC3" w:rsidRPr="7DF695EC">
        <w:rPr>
          <w:rFonts w:ascii="Times New Roman" w:hAnsi="Times New Roman" w:cs="Times New Roman"/>
          <w:color w:val="FF0000"/>
        </w:rPr>
        <w:t>workplace</w:t>
      </w:r>
      <w:r w:rsidR="40049DE3" w:rsidRPr="7DF695EC">
        <w:rPr>
          <w:rFonts w:ascii="Times New Roman" w:hAnsi="Times New Roman" w:cs="Times New Roman"/>
          <w:color w:val="FF0000"/>
        </w:rPr>
        <w:t xml:space="preserve"> incidents with customers. Thus, a critical incident </w:t>
      </w:r>
      <w:r w:rsidR="0E7C4AF5" w:rsidRPr="7DF695EC">
        <w:rPr>
          <w:rFonts w:ascii="Times New Roman" w:hAnsi="Times New Roman" w:cs="Times New Roman"/>
          <w:color w:val="FF0000"/>
        </w:rPr>
        <w:t>analysis</w:t>
      </w:r>
      <w:r w:rsidR="40049DE3" w:rsidRPr="7DF695EC">
        <w:rPr>
          <w:rFonts w:ascii="Times New Roman" w:hAnsi="Times New Roman" w:cs="Times New Roman"/>
          <w:color w:val="FF0000"/>
        </w:rPr>
        <w:t xml:space="preserve"> will </w:t>
      </w:r>
      <w:r w:rsidR="4E5147A3" w:rsidRPr="7DF695EC">
        <w:rPr>
          <w:rFonts w:ascii="Times New Roman" w:hAnsi="Times New Roman" w:cs="Times New Roman"/>
          <w:color w:val="FF0000"/>
        </w:rPr>
        <w:t xml:space="preserve">help in organizing scenarios where the trainees will be asked what their reactions would be. In this process the trainees social and work skills will be examined to </w:t>
      </w:r>
      <w:r w:rsidR="0A4E3052" w:rsidRPr="7DF695EC">
        <w:rPr>
          <w:rFonts w:ascii="Times New Roman" w:hAnsi="Times New Roman" w:cs="Times New Roman"/>
          <w:color w:val="FF0000"/>
        </w:rPr>
        <w:t>determine where the trainee will have issues or needs improvement</w:t>
      </w:r>
      <w:r w:rsidR="29E29E8B" w:rsidRPr="7DF695EC">
        <w:rPr>
          <w:rFonts w:ascii="Times New Roman" w:hAnsi="Times New Roman" w:cs="Times New Roman"/>
          <w:color w:val="FF0000"/>
        </w:rPr>
        <w:t xml:space="preserve">. </w:t>
      </w:r>
      <w:r w:rsidR="0FB392D0" w:rsidRPr="7DF695EC">
        <w:rPr>
          <w:rFonts w:ascii="Times New Roman" w:hAnsi="Times New Roman" w:cs="Times New Roman"/>
          <w:color w:val="FF0000"/>
        </w:rPr>
        <w:t xml:space="preserve">Trainees will then be instructed to review over </w:t>
      </w:r>
      <w:r w:rsidR="67BFD111" w:rsidRPr="7DF695EC">
        <w:rPr>
          <w:rFonts w:ascii="Times New Roman" w:hAnsi="Times New Roman" w:cs="Times New Roman"/>
          <w:color w:val="FF0000"/>
        </w:rPr>
        <w:t xml:space="preserve">their reactions if they felt </w:t>
      </w:r>
      <w:r w:rsidR="10298BD8" w:rsidRPr="7DF695EC">
        <w:rPr>
          <w:rFonts w:ascii="Times New Roman" w:hAnsi="Times New Roman" w:cs="Times New Roman"/>
          <w:color w:val="FF0000"/>
        </w:rPr>
        <w:t>satisfied</w:t>
      </w:r>
      <w:r w:rsidR="67BFD111" w:rsidRPr="7DF695EC">
        <w:rPr>
          <w:rFonts w:ascii="Times New Roman" w:hAnsi="Times New Roman" w:cs="Times New Roman"/>
          <w:color w:val="FF0000"/>
        </w:rPr>
        <w:t xml:space="preserve"> or need improvement.</w:t>
      </w:r>
      <w:r w:rsidR="3CF6C3E6" w:rsidRPr="7DF695EC">
        <w:rPr>
          <w:rFonts w:ascii="Times New Roman" w:hAnsi="Times New Roman" w:cs="Times New Roman"/>
          <w:color w:val="FF0000"/>
        </w:rPr>
        <w:t xml:space="preserve"> </w:t>
      </w:r>
      <w:r w:rsidR="0450145C" w:rsidRPr="7DF695EC">
        <w:rPr>
          <w:rFonts w:ascii="Times New Roman" w:hAnsi="Times New Roman" w:cs="Times New Roman"/>
          <w:color w:val="FF0000"/>
        </w:rPr>
        <w:t>T</w:t>
      </w:r>
      <w:r w:rsidR="67BFD111" w:rsidRPr="7DF695EC">
        <w:rPr>
          <w:rFonts w:ascii="Times New Roman" w:hAnsi="Times New Roman" w:cs="Times New Roman"/>
          <w:color w:val="FF0000"/>
        </w:rPr>
        <w:t xml:space="preserve">he data collected through </w:t>
      </w:r>
      <w:r w:rsidR="3C824647" w:rsidRPr="7DF695EC">
        <w:rPr>
          <w:rFonts w:ascii="Times New Roman" w:hAnsi="Times New Roman" w:cs="Times New Roman"/>
          <w:color w:val="FF0000"/>
        </w:rPr>
        <w:t xml:space="preserve">the procedures of the </w:t>
      </w:r>
      <w:r w:rsidR="67BFD111" w:rsidRPr="7DF695EC">
        <w:rPr>
          <w:rFonts w:ascii="Times New Roman" w:hAnsi="Times New Roman" w:cs="Times New Roman"/>
          <w:color w:val="FF0000"/>
        </w:rPr>
        <w:t xml:space="preserve">critical incident analysis </w:t>
      </w:r>
      <w:r w:rsidR="324715CF" w:rsidRPr="7DF695EC">
        <w:rPr>
          <w:rFonts w:ascii="Times New Roman" w:hAnsi="Times New Roman" w:cs="Times New Roman"/>
          <w:color w:val="FF0000"/>
        </w:rPr>
        <w:t>will be reviewed by our</w:t>
      </w:r>
      <w:r w:rsidR="67BFD111" w:rsidRPr="7DF695EC">
        <w:rPr>
          <w:rFonts w:ascii="Times New Roman" w:hAnsi="Times New Roman" w:cs="Times New Roman"/>
          <w:color w:val="FF0000"/>
        </w:rPr>
        <w:t xml:space="preserve"> team </w:t>
      </w:r>
      <w:r w:rsidR="1C650FAA" w:rsidRPr="7DF695EC">
        <w:rPr>
          <w:rFonts w:ascii="Times New Roman" w:hAnsi="Times New Roman" w:cs="Times New Roman"/>
          <w:color w:val="FF0000"/>
        </w:rPr>
        <w:t xml:space="preserve">which </w:t>
      </w:r>
      <w:r w:rsidR="67BFD111" w:rsidRPr="7DF695EC">
        <w:rPr>
          <w:rFonts w:ascii="Times New Roman" w:hAnsi="Times New Roman" w:cs="Times New Roman"/>
          <w:color w:val="FF0000"/>
        </w:rPr>
        <w:t xml:space="preserve">will then have a </w:t>
      </w:r>
      <w:r w:rsidR="67BFD111" w:rsidRPr="7DF695EC">
        <w:rPr>
          <w:rFonts w:ascii="Times New Roman" w:hAnsi="Times New Roman" w:cs="Times New Roman"/>
          <w:color w:val="FF0000"/>
        </w:rPr>
        <w:lastRenderedPageBreak/>
        <w:t>better understanding the issues wit</w:t>
      </w:r>
      <w:r w:rsidR="4EC740AB" w:rsidRPr="7DF695EC">
        <w:rPr>
          <w:rFonts w:ascii="Times New Roman" w:hAnsi="Times New Roman" w:cs="Times New Roman"/>
          <w:color w:val="FF0000"/>
        </w:rPr>
        <w:t xml:space="preserve">h scenarios the trainees have </w:t>
      </w:r>
      <w:r w:rsidR="5E27297D" w:rsidRPr="7DF695EC">
        <w:rPr>
          <w:rFonts w:ascii="Times New Roman" w:hAnsi="Times New Roman" w:cs="Times New Roman"/>
          <w:color w:val="FF0000"/>
        </w:rPr>
        <w:t>a lack of skills to handle</w:t>
      </w:r>
      <w:r w:rsidR="4EC740AB" w:rsidRPr="7DF695EC">
        <w:rPr>
          <w:rFonts w:ascii="Times New Roman" w:hAnsi="Times New Roman" w:cs="Times New Roman"/>
          <w:color w:val="FF0000"/>
        </w:rPr>
        <w:t>.</w:t>
      </w:r>
      <w:r w:rsidR="58DE37D6" w:rsidRPr="7DF695EC">
        <w:rPr>
          <w:rFonts w:ascii="Times New Roman" w:hAnsi="Times New Roman" w:cs="Times New Roman"/>
          <w:color w:val="FF0000"/>
        </w:rPr>
        <w:t xml:space="preserve"> Overall, the three techniques established a process will help to understand all aspects of </w:t>
      </w:r>
      <w:r w:rsidR="706EF93C" w:rsidRPr="7DF695EC">
        <w:rPr>
          <w:rFonts w:ascii="Times New Roman" w:hAnsi="Times New Roman" w:cs="Times New Roman"/>
          <w:color w:val="FF0000"/>
        </w:rPr>
        <w:t>trainee's</w:t>
      </w:r>
      <w:r w:rsidR="58DE37D6" w:rsidRPr="7DF695EC">
        <w:rPr>
          <w:rFonts w:ascii="Times New Roman" w:hAnsi="Times New Roman" w:cs="Times New Roman"/>
          <w:color w:val="FF0000"/>
        </w:rPr>
        <w:t xml:space="preserve"> issues with HEB training</w:t>
      </w:r>
      <w:r w:rsidR="767271FC" w:rsidRPr="7DF695EC">
        <w:rPr>
          <w:rFonts w:ascii="Times New Roman" w:hAnsi="Times New Roman" w:cs="Times New Roman"/>
          <w:color w:val="FF0000"/>
        </w:rPr>
        <w:t>, and their confidence to handle workplace incidents.</w:t>
      </w:r>
    </w:p>
    <w:p w14:paraId="30DB4634" w14:textId="77777777" w:rsidR="00C77930" w:rsidRDefault="00C77930">
      <w:pPr>
        <w:rPr>
          <w:rFonts w:ascii="Times New Roman" w:hAnsi="Times New Roman" w:cs="Times New Roman"/>
          <w:b/>
          <w:bCs/>
        </w:rPr>
      </w:pPr>
      <w:r>
        <w:rPr>
          <w:rFonts w:ascii="Times New Roman" w:hAnsi="Times New Roman" w:cs="Times New Roman"/>
          <w:b/>
          <w:bCs/>
        </w:rPr>
        <w:br w:type="page"/>
      </w:r>
    </w:p>
    <w:p w14:paraId="2BB12831" w14:textId="4AC48AF3" w:rsidR="009D4354" w:rsidRDefault="00EB6F65" w:rsidP="009D4354">
      <w:pPr>
        <w:spacing w:line="480" w:lineRule="auto"/>
        <w:jc w:val="cente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lastRenderedPageBreak/>
        <w:t>References</w:t>
      </w:r>
    </w:p>
    <w:p w14:paraId="60C0A17E" w14:textId="136658FF" w:rsidR="009D4354" w:rsidRDefault="009D4354" w:rsidP="009D4354">
      <w:pPr>
        <w:spacing w:line="480" w:lineRule="auto"/>
        <w:ind w:left="720" w:hanging="720"/>
        <w:rPr>
          <w:rFonts w:ascii="Times New Roman" w:hAnsi="Times New Roman" w:cs="Times New Roman"/>
        </w:rPr>
      </w:pPr>
      <w:proofErr w:type="spellStart"/>
      <w:r w:rsidRPr="009D4354">
        <w:rPr>
          <w:rFonts w:ascii="Times New Roman" w:hAnsi="Times New Roman" w:cs="Times New Roman"/>
        </w:rPr>
        <w:t>Andriotis</w:t>
      </w:r>
      <w:proofErr w:type="spellEnd"/>
      <w:r w:rsidRPr="009D4354">
        <w:rPr>
          <w:rFonts w:ascii="Times New Roman" w:hAnsi="Times New Roman" w:cs="Times New Roman"/>
        </w:rPr>
        <w:t>, N. (2018, April 11). Training and development challenges and solutions in the workplace</w:t>
      </w:r>
      <w:r w:rsidR="00F43D3C">
        <w:rPr>
          <w:rFonts w:ascii="Times New Roman" w:hAnsi="Times New Roman" w:cs="Times New Roman"/>
        </w:rPr>
        <w:t xml:space="preserve">. </w:t>
      </w:r>
      <w:proofErr w:type="spellStart"/>
      <w:r w:rsidR="00F43D3C" w:rsidRPr="009D4354">
        <w:rPr>
          <w:rFonts w:ascii="Times New Roman" w:hAnsi="Times New Roman" w:cs="Times New Roman"/>
        </w:rPr>
        <w:t>Talenttlms</w:t>
      </w:r>
      <w:proofErr w:type="spellEnd"/>
      <w:r w:rsidR="00F43D3C" w:rsidRPr="009D4354">
        <w:rPr>
          <w:rFonts w:ascii="Times New Roman" w:hAnsi="Times New Roman" w:cs="Times New Roman"/>
        </w:rPr>
        <w:t>.</w:t>
      </w:r>
      <w:r w:rsidR="00F43D3C">
        <w:rPr>
          <w:rFonts w:ascii="Times New Roman" w:hAnsi="Times New Roman" w:cs="Times New Roman"/>
        </w:rPr>
        <w:t xml:space="preserve"> Retrieved from</w:t>
      </w:r>
      <w:r w:rsidRPr="009D4354">
        <w:rPr>
          <w:rFonts w:ascii="Times New Roman" w:hAnsi="Times New Roman" w:cs="Times New Roman"/>
        </w:rPr>
        <w:t xml:space="preserve"> </w:t>
      </w:r>
      <w:hyperlink r:id="rId16" w:history="1">
        <w:r w:rsidRPr="001B56AD">
          <w:rPr>
            <w:rStyle w:val="Hyperlink"/>
            <w:rFonts w:ascii="Times New Roman" w:hAnsi="Times New Roman" w:cs="Times New Roman"/>
          </w:rPr>
          <w:t>https://www.talentlms.com/blog/training-challenges-solutions-workplace/</w:t>
        </w:r>
      </w:hyperlink>
    </w:p>
    <w:p w14:paraId="5554B3B3" w14:textId="76B72DAC" w:rsidR="0081751A" w:rsidRDefault="0081751A" w:rsidP="0081751A">
      <w:pPr>
        <w:spacing w:line="480" w:lineRule="auto"/>
        <w:ind w:left="720" w:hanging="720"/>
        <w:rPr>
          <w:rFonts w:ascii="Times New Roman" w:hAnsi="Times New Roman" w:cs="Times New Roman"/>
        </w:rPr>
      </w:pPr>
      <w:r w:rsidRPr="0081751A">
        <w:rPr>
          <w:rFonts w:ascii="Times New Roman" w:hAnsi="Times New Roman" w:cs="Times New Roman"/>
        </w:rPr>
        <w:t xml:space="preserve">Fulgencio, J., </w:t>
      </w:r>
      <w:proofErr w:type="spellStart"/>
      <w:r w:rsidRPr="0081751A">
        <w:rPr>
          <w:rFonts w:ascii="Times New Roman" w:hAnsi="Times New Roman" w:cs="Times New Roman"/>
        </w:rPr>
        <w:t>Asino</w:t>
      </w:r>
      <w:proofErr w:type="spellEnd"/>
      <w:r w:rsidRPr="0081751A">
        <w:rPr>
          <w:rFonts w:ascii="Times New Roman" w:hAnsi="Times New Roman" w:cs="Times New Roman"/>
        </w:rPr>
        <w:t xml:space="preserve">, T. I., Fulgencio, </w:t>
      </w:r>
      <w:proofErr w:type="spellStart"/>
      <w:r w:rsidRPr="0081751A">
        <w:rPr>
          <w:rFonts w:ascii="Times New Roman" w:hAnsi="Times New Roman" w:cs="Times New Roman"/>
        </w:rPr>
        <w:t>Asino</w:t>
      </w:r>
      <w:proofErr w:type="spellEnd"/>
      <w:r w:rsidRPr="0081751A">
        <w:rPr>
          <w:rFonts w:ascii="Times New Roman" w:hAnsi="Times New Roman" w:cs="Times New Roman"/>
        </w:rPr>
        <w:t>, McDonald, J. K., &amp; West, R. E. (1970, January 1). Conducting a Learner Analysis. Design for Learning.</w:t>
      </w:r>
      <w:r w:rsidR="00F43D3C">
        <w:rPr>
          <w:rFonts w:ascii="Times New Roman" w:hAnsi="Times New Roman" w:cs="Times New Roman"/>
        </w:rPr>
        <w:t xml:space="preserve"> Retrieved from </w:t>
      </w:r>
      <w:hyperlink r:id="rId17" w:history="1">
        <w:r w:rsidR="00F43D3C" w:rsidRPr="001B56AD">
          <w:rPr>
            <w:rStyle w:val="Hyperlink"/>
            <w:rFonts w:ascii="Times New Roman" w:hAnsi="Times New Roman" w:cs="Times New Roman"/>
          </w:rPr>
          <w:t>https://edtechbooks.org/id/learner_analysis</w:t>
        </w:r>
      </w:hyperlink>
      <w:r w:rsidRPr="0081751A">
        <w:rPr>
          <w:rFonts w:ascii="Times New Roman" w:hAnsi="Times New Roman" w:cs="Times New Roman"/>
        </w:rPr>
        <w:t>.</w:t>
      </w:r>
    </w:p>
    <w:p w14:paraId="7A420D1C" w14:textId="1BD6DC77" w:rsidR="00C77930" w:rsidRDefault="0081751A" w:rsidP="0081751A">
      <w:pPr>
        <w:spacing w:line="480" w:lineRule="auto"/>
        <w:ind w:left="720" w:hanging="720"/>
        <w:rPr>
          <w:rFonts w:ascii="Times New Roman" w:hAnsi="Times New Roman" w:cs="Times New Roman"/>
        </w:rPr>
      </w:pPr>
      <w:r w:rsidRPr="0081751A">
        <w:rPr>
          <w:rFonts w:ascii="Times New Roman" w:hAnsi="Times New Roman" w:cs="Times New Roman"/>
        </w:rPr>
        <w:t xml:space="preserve">  </w:t>
      </w:r>
      <w:r w:rsidR="00C77930" w:rsidRPr="00C77930">
        <w:rPr>
          <w:rFonts w:ascii="Times New Roman" w:hAnsi="Times New Roman" w:cs="Times New Roman"/>
        </w:rPr>
        <w:t xml:space="preserve">Minning, L. (2021, March 2). The 10 Types of Stakeholders That You Meet in Business. Email Marketing - Marketing Automation - Small Business CRM. Retrieved from </w:t>
      </w:r>
      <w:hyperlink r:id="rId18" w:history="1">
        <w:r w:rsidR="00C77930" w:rsidRPr="001B56AD">
          <w:rPr>
            <w:rStyle w:val="Hyperlink"/>
            <w:rFonts w:ascii="Times New Roman" w:hAnsi="Times New Roman" w:cs="Times New Roman"/>
          </w:rPr>
          <w:t>https://www.activecampaign.com/blog/types-of-stakeholders</w:t>
        </w:r>
      </w:hyperlink>
      <w:r w:rsidR="00C77930" w:rsidRPr="00C77930">
        <w:rPr>
          <w:rFonts w:ascii="Times New Roman" w:hAnsi="Times New Roman" w:cs="Times New Roman"/>
        </w:rPr>
        <w:t>.</w:t>
      </w:r>
    </w:p>
    <w:p w14:paraId="5BF25765" w14:textId="353B0983" w:rsidR="0081751A" w:rsidRPr="0081751A" w:rsidRDefault="0081751A" w:rsidP="0081751A">
      <w:pPr>
        <w:spacing w:line="480" w:lineRule="auto"/>
        <w:ind w:left="720" w:hanging="720"/>
        <w:rPr>
          <w:rFonts w:ascii="Times New Roman" w:hAnsi="Times New Roman" w:cs="Times New Roman"/>
        </w:rPr>
      </w:pPr>
      <w:r w:rsidRPr="0081751A">
        <w:rPr>
          <w:rStyle w:val="normaltextrun"/>
          <w:rFonts w:ascii="Times New Roman" w:hAnsi="Times New Roman" w:cs="Times New Roman"/>
          <w:color w:val="000000"/>
          <w:shd w:val="clear" w:color="auto" w:fill="FFFFFF"/>
        </w:rPr>
        <w:t>Morrison, G., Ross, S., Kalman, H., &amp; Kemp, J. (2013). Designing Effective Instruction (7</w:t>
      </w:r>
      <w:r w:rsidRPr="0081751A">
        <w:rPr>
          <w:rStyle w:val="normaltextrun"/>
          <w:rFonts w:ascii="Times New Roman" w:hAnsi="Times New Roman" w:cs="Times New Roman"/>
          <w:color w:val="000000"/>
          <w:sz w:val="19"/>
          <w:szCs w:val="19"/>
          <w:shd w:val="clear" w:color="auto" w:fill="FFFFFF"/>
          <w:vertAlign w:val="superscript"/>
        </w:rPr>
        <w:t>th</w:t>
      </w:r>
      <w:r w:rsidRPr="0081751A">
        <w:rPr>
          <w:rStyle w:val="normaltextrun"/>
          <w:rFonts w:ascii="Times New Roman" w:hAnsi="Times New Roman" w:cs="Times New Roman"/>
          <w:color w:val="000000"/>
          <w:shd w:val="clear" w:color="auto" w:fill="FFFFFF"/>
        </w:rPr>
        <w:t> edition). Hoboken, NJ Wiley.</w:t>
      </w:r>
      <w:r w:rsidRPr="0081751A">
        <w:rPr>
          <w:rStyle w:val="eop"/>
          <w:rFonts w:ascii="Times New Roman" w:hAnsi="Times New Roman" w:cs="Times New Roman"/>
          <w:color w:val="000000"/>
          <w:shd w:val="clear" w:color="auto" w:fill="FFFFFF"/>
        </w:rPr>
        <w:t> </w:t>
      </w:r>
    </w:p>
    <w:p w14:paraId="28B84447" w14:textId="68D33C4E" w:rsidR="009D4354" w:rsidRDefault="009D4354" w:rsidP="009D4354">
      <w:pPr>
        <w:spacing w:line="480" w:lineRule="auto"/>
        <w:ind w:left="720" w:hanging="720"/>
        <w:rPr>
          <w:rFonts w:ascii="Times New Roman" w:hAnsi="Times New Roman" w:cs="Times New Roman"/>
        </w:rPr>
      </w:pPr>
      <w:r w:rsidRPr="009D4354">
        <w:rPr>
          <w:rFonts w:ascii="Times New Roman" w:hAnsi="Times New Roman" w:cs="Times New Roman"/>
        </w:rPr>
        <w:t xml:space="preserve">Pappas, C. (2017). 5 Top Reasons Why Your Online Training Scenarios May Be Missing The Mark. Retrieved from </w:t>
      </w:r>
      <w:hyperlink r:id="rId19" w:history="1">
        <w:r w:rsidRPr="001B56AD">
          <w:rPr>
            <w:rStyle w:val="Hyperlink"/>
            <w:rFonts w:ascii="Times New Roman" w:hAnsi="Times New Roman" w:cs="Times New Roman"/>
          </w:rPr>
          <w:t>https://www.efrontlearning.com/blog/2017/02/online-training-scenarios-mistakes.html</w:t>
        </w:r>
      </w:hyperlink>
    </w:p>
    <w:p w14:paraId="775218FE" w14:textId="7087E710" w:rsidR="00C77930" w:rsidRDefault="00C77930" w:rsidP="009D4354">
      <w:pPr>
        <w:spacing w:line="480" w:lineRule="auto"/>
        <w:ind w:left="720" w:hanging="720"/>
        <w:rPr>
          <w:rFonts w:ascii="Times New Roman" w:hAnsi="Times New Roman" w:cs="Times New Roman"/>
        </w:rPr>
      </w:pPr>
      <w:r w:rsidRPr="00C77930">
        <w:rPr>
          <w:rFonts w:ascii="Times New Roman" w:hAnsi="Times New Roman" w:cs="Times New Roman"/>
        </w:rPr>
        <w:t xml:space="preserve">Petty, B. K. (2020, July 30). The Making of H-E-B, The Greatest Grocery Store. San Antonio Magazine. Retrieved from </w:t>
      </w:r>
      <w:hyperlink r:id="rId20" w:history="1">
        <w:r w:rsidRPr="001B56AD">
          <w:rPr>
            <w:rStyle w:val="Hyperlink"/>
            <w:rFonts w:ascii="Times New Roman" w:hAnsi="Times New Roman" w:cs="Times New Roman"/>
          </w:rPr>
          <w:t>https://www.sanantoniomag.com/the-making-of-h-e-b-the-greatest-grocery-store/</w:t>
        </w:r>
      </w:hyperlink>
      <w:r w:rsidRPr="00C77930">
        <w:rPr>
          <w:rFonts w:ascii="Times New Roman" w:hAnsi="Times New Roman" w:cs="Times New Roman"/>
        </w:rPr>
        <w:t>.</w:t>
      </w:r>
    </w:p>
    <w:p w14:paraId="7FC2FF83" w14:textId="614B0903" w:rsidR="003B5D69" w:rsidRDefault="00C77930" w:rsidP="00C77930">
      <w:pPr>
        <w:spacing w:line="480" w:lineRule="auto"/>
        <w:ind w:left="720" w:hanging="720"/>
        <w:rPr>
          <w:rFonts w:ascii="Times New Roman" w:hAnsi="Times New Roman" w:cs="Times New Roman"/>
        </w:rPr>
      </w:pPr>
      <w:r w:rsidRPr="00C77930">
        <w:rPr>
          <w:rFonts w:ascii="Times New Roman" w:hAnsi="Times New Roman" w:cs="Times New Roman"/>
        </w:rPr>
        <w:t xml:space="preserve">Wikimedia Foundation. (2021, June 11). H-E-B. Wikipedia. Retrieved from </w:t>
      </w:r>
      <w:hyperlink r:id="rId21" w:history="1">
        <w:r w:rsidRPr="001B56AD">
          <w:rPr>
            <w:rStyle w:val="Hyperlink"/>
            <w:rFonts w:ascii="Times New Roman" w:hAnsi="Times New Roman" w:cs="Times New Roman"/>
          </w:rPr>
          <w:t>https://en.wikipedia.org/wiki/H-E-B</w:t>
        </w:r>
      </w:hyperlink>
      <w:r w:rsidRPr="00C77930">
        <w:rPr>
          <w:rFonts w:ascii="Times New Roman" w:hAnsi="Times New Roman" w:cs="Times New Roman"/>
        </w:rPr>
        <w:t>.</w:t>
      </w:r>
    </w:p>
    <w:p w14:paraId="687D7154" w14:textId="77777777" w:rsidR="00E87B4A" w:rsidRPr="00E87B4A" w:rsidRDefault="00E87B4A" w:rsidP="00CC13C8">
      <w:pPr>
        <w:spacing w:line="480" w:lineRule="auto"/>
        <w:rPr>
          <w:rFonts w:ascii="Times New Roman" w:hAnsi="Times New Roman" w:cs="Times New Roman"/>
        </w:rPr>
      </w:pPr>
    </w:p>
    <w:p w14:paraId="25125827" w14:textId="6878A39D" w:rsidR="005A6E7F" w:rsidRDefault="005A6E7F" w:rsidP="00CC13C8">
      <w:pPr>
        <w:spacing w:line="480" w:lineRule="auto"/>
        <w:rPr>
          <w:ins w:id="21" w:author="Beth Hattier" w:date="2021-06-27T13:55:00Z"/>
          <w:rFonts w:ascii="Times New Roman" w:hAnsi="Times New Roman" w:cs="Times New Roman"/>
        </w:rPr>
      </w:pPr>
    </w:p>
    <w:p w14:paraId="7729AC8D" w14:textId="14CD9A5B" w:rsidR="00296FC8" w:rsidRDefault="00296FC8" w:rsidP="00CC13C8">
      <w:pPr>
        <w:spacing w:line="480" w:lineRule="auto"/>
        <w:rPr>
          <w:ins w:id="22" w:author="Beth Hattier" w:date="2021-06-27T13:55:00Z"/>
          <w:rFonts w:ascii="Times New Roman" w:hAnsi="Times New Roman" w:cs="Times New Roman"/>
        </w:rPr>
      </w:pPr>
    </w:p>
    <w:p w14:paraId="2EA755B9" w14:textId="64906AAE" w:rsidR="00296FC8" w:rsidRDefault="00296FC8" w:rsidP="00CC13C8">
      <w:pPr>
        <w:spacing w:line="480" w:lineRule="auto"/>
        <w:rPr>
          <w:ins w:id="23" w:author="Beth Hattier" w:date="2021-06-27T13:55:00Z"/>
          <w:rFonts w:ascii="Times New Roman" w:hAnsi="Times New Roman" w:cs="Times New Roman"/>
        </w:rPr>
      </w:pPr>
    </w:p>
    <w:p w14:paraId="13597233" w14:textId="4149B67D" w:rsidR="00296FC8" w:rsidRPr="00E87B4A" w:rsidRDefault="00296FC8" w:rsidP="00CC13C8">
      <w:pPr>
        <w:spacing w:line="480" w:lineRule="auto"/>
        <w:rPr>
          <w:rFonts w:ascii="Times New Roman" w:hAnsi="Times New Roman" w:cs="Times New Roman"/>
        </w:rPr>
      </w:pPr>
      <w:ins w:id="24" w:author="Beth Hattier" w:date="2021-06-27T13:55:00Z">
        <w:r>
          <w:rPr>
            <w:noProof/>
          </w:rPr>
          <w:drawing>
            <wp:inline distT="0" distB="0" distL="0" distR="0" wp14:anchorId="40F94ECA" wp14:editId="44E291B4">
              <wp:extent cx="5943600" cy="4417695"/>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943600" cy="4417695"/>
                      </a:xfrm>
                      <a:prstGeom prst="rect">
                        <a:avLst/>
                      </a:prstGeom>
                    </pic:spPr>
                  </pic:pic>
                </a:graphicData>
              </a:graphic>
            </wp:inline>
          </w:drawing>
        </w:r>
      </w:ins>
    </w:p>
    <w:sectPr w:rsidR="00296FC8" w:rsidRPr="00E87B4A" w:rsidSect="000E1582">
      <w:headerReference w:type="even" r:id="rId23"/>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eth Hattier" w:date="2021-06-27T13:39:00Z" w:initials="BH">
    <w:p w14:paraId="5D28DA09" w14:textId="1D5477EA" w:rsidR="00630B4F" w:rsidRDefault="00630B4F">
      <w:pPr>
        <w:pStyle w:val="CommentText"/>
      </w:pPr>
      <w:r>
        <w:rPr>
          <w:rStyle w:val="CommentReference"/>
        </w:rPr>
        <w:annotationRef/>
      </w:r>
      <w:r w:rsidR="005C2063">
        <w:t xml:space="preserve">The team went into great depth about HEB’s supply chain and customer journey. However, the stakeholder for the learning solution isn’t discussed. Who are the individuals who are in the business that can make decisions and approve the learning solution you create? </w:t>
      </w:r>
    </w:p>
  </w:comment>
  <w:comment w:id="3" w:author="Beth Hattier" w:date="2021-06-27T13:40:00Z" w:initials="BH">
    <w:p w14:paraId="40FCEFDB" w14:textId="06985385" w:rsidR="005C2063" w:rsidRDefault="005C2063">
      <w:pPr>
        <w:pStyle w:val="CommentText"/>
      </w:pPr>
      <w:r>
        <w:rPr>
          <w:rStyle w:val="CommentReference"/>
        </w:rPr>
        <w:annotationRef/>
      </w:r>
      <w:r>
        <w:t xml:space="preserve">Lol….in this type of instructional design scenario there isn’t room for “seeing” or vague guesses that something will work. I know it’s just semantics, but the point is that ID is used to make learning as solid as possible to create the desired outcome. </w:t>
      </w:r>
    </w:p>
  </w:comment>
  <w:comment w:id="4" w:author="Beth Hattier" w:date="2021-06-27T13:43:00Z" w:initials="BH">
    <w:p w14:paraId="2679C33E" w14:textId="60665FBB" w:rsidR="005C2063" w:rsidRDefault="005C2063">
      <w:pPr>
        <w:pStyle w:val="CommentText"/>
      </w:pPr>
      <w:r>
        <w:rPr>
          <w:rStyle w:val="CommentReference"/>
        </w:rPr>
        <w:annotationRef/>
      </w:r>
      <w:r>
        <w:t>Describe what this means</w:t>
      </w:r>
    </w:p>
  </w:comment>
  <w:comment w:id="5" w:author="Beth Hattier" w:date="2021-06-27T13:42:00Z" w:initials="BH">
    <w:p w14:paraId="1CC8DBC0" w14:textId="100CB01C" w:rsidR="005C2063" w:rsidRDefault="005C2063">
      <w:pPr>
        <w:pStyle w:val="CommentText"/>
      </w:pPr>
      <w:r>
        <w:rPr>
          <w:rStyle w:val="CommentReference"/>
        </w:rPr>
        <w:annotationRef/>
      </w:r>
      <w:r>
        <w:t xml:space="preserve">How did you determine this was the performance problem? Did a leader or HR person bring the team this problem? </w:t>
      </w:r>
    </w:p>
  </w:comment>
  <w:comment w:id="7" w:author="Beth Hattier" w:date="2021-06-27T13:43:00Z" w:initials="BH">
    <w:p w14:paraId="2FAD6BCE" w14:textId="2D11FF3E" w:rsidR="005C2063" w:rsidRDefault="005C2063">
      <w:pPr>
        <w:pStyle w:val="CommentText"/>
      </w:pPr>
      <w:r>
        <w:rPr>
          <w:rStyle w:val="CommentReference"/>
        </w:rPr>
        <w:annotationRef/>
      </w:r>
      <w:r>
        <w:t>Why?</w:t>
      </w:r>
    </w:p>
  </w:comment>
  <w:comment w:id="8" w:author="Beth Hattier" w:date="2021-06-27T13:43:00Z" w:initials="BH">
    <w:p w14:paraId="52736911" w14:textId="1D02DF2B" w:rsidR="005C2063" w:rsidRDefault="005C2063">
      <w:pPr>
        <w:pStyle w:val="CommentText"/>
      </w:pPr>
      <w:r>
        <w:rPr>
          <w:rStyle w:val="CommentReference"/>
        </w:rPr>
        <w:annotationRef/>
      </w:r>
      <w:r>
        <w:t xml:space="preserve">The goal of training is to address your performance problem, which I believe is to improve employee turnover. Can you explain how reducing the amount of training time will help this? </w:t>
      </w:r>
    </w:p>
  </w:comment>
  <w:comment w:id="9" w:author="Beth Hattier" w:date="2021-06-27T13:45:00Z" w:initials="BH">
    <w:p w14:paraId="12383044" w14:textId="01E4E59D" w:rsidR="005C2063" w:rsidRDefault="005C2063">
      <w:pPr>
        <w:pStyle w:val="CommentText"/>
      </w:pPr>
      <w:r>
        <w:rPr>
          <w:rStyle w:val="CommentReference"/>
        </w:rPr>
        <w:annotationRef/>
      </w:r>
      <w:r>
        <w:t>How did the team collect this data? (or at least plan to collect the data since we are working mostly in hypothetical situations)</w:t>
      </w:r>
    </w:p>
  </w:comment>
  <w:comment w:id="12" w:author="Beth Hattier" w:date="2021-06-27T13:46:00Z" w:initials="BH">
    <w:p w14:paraId="45496F68" w14:textId="4B0174FD" w:rsidR="005C2063" w:rsidRDefault="005C2063">
      <w:pPr>
        <w:pStyle w:val="CommentText"/>
      </w:pPr>
      <w:r>
        <w:rPr>
          <w:rStyle w:val="CommentReference"/>
        </w:rPr>
        <w:annotationRef/>
      </w:r>
      <w:r>
        <w:t>Excellent ways to collect information. Why choose these methods?</w:t>
      </w:r>
    </w:p>
  </w:comment>
  <w:comment w:id="13" w:author="Beth Hattier" w:date="2021-06-27T13:48:00Z" w:initials="BH">
    <w:p w14:paraId="11F1F9A9" w14:textId="32ED77D5" w:rsidR="005C2063" w:rsidRDefault="005C2063">
      <w:pPr>
        <w:pStyle w:val="CommentText"/>
      </w:pPr>
      <w:r>
        <w:rPr>
          <w:rStyle w:val="CommentReference"/>
        </w:rPr>
        <w:annotationRef/>
      </w:r>
      <w:r>
        <w:t xml:space="preserve">True, but this step doesn’t need to be included. The team will go into more depth about this topic of development of instruction in Part 2 of the project. </w:t>
      </w:r>
    </w:p>
  </w:comment>
  <w:comment w:id="14" w:author="Noah Hendricks" w:date="2021-07-02T17:36:00Z" w:initials="NH">
    <w:p w14:paraId="0E4F9087" w14:textId="3AC743F6" w:rsidR="006A4C28" w:rsidRDefault="006A4C28">
      <w:pPr>
        <w:pStyle w:val="CommentText"/>
      </w:pPr>
      <w:r>
        <w:rPr>
          <w:rStyle w:val="CommentReference"/>
        </w:rPr>
        <w:annotationRef/>
      </w:r>
      <w:r>
        <w:t xml:space="preserve">Left in the development stage for part 2 purposes only (not to be </w:t>
      </w:r>
      <w:proofErr w:type="spellStart"/>
      <w:r>
        <w:t>apart</w:t>
      </w:r>
      <w:proofErr w:type="spellEnd"/>
      <w:r>
        <w:t xml:space="preserve"> of part 1).</w:t>
      </w:r>
    </w:p>
  </w:comment>
  <w:comment w:id="15" w:author="Beth Hattier" w:date="2021-06-27T13:48:00Z" w:initials="BH">
    <w:p w14:paraId="5B1B0204" w14:textId="531CE27A" w:rsidR="005C2063" w:rsidRDefault="005C2063">
      <w:pPr>
        <w:pStyle w:val="CommentText"/>
      </w:pPr>
      <w:r>
        <w:rPr>
          <w:rStyle w:val="CommentReference"/>
        </w:rPr>
        <w:annotationRef/>
      </w:r>
      <w:r>
        <w:t>See note about Development above</w:t>
      </w:r>
    </w:p>
  </w:comment>
  <w:comment w:id="16" w:author="Noah Hendricks" w:date="2021-07-02T17:37:00Z" w:initials="NH">
    <w:p w14:paraId="59B8DA2F" w14:textId="3396C9C4" w:rsidR="006A4C28" w:rsidRDefault="006A4C28">
      <w:pPr>
        <w:pStyle w:val="CommentText"/>
      </w:pPr>
      <w:r>
        <w:rPr>
          <w:rStyle w:val="CommentReference"/>
        </w:rPr>
        <w:annotationRef/>
      </w:r>
      <w:r>
        <w:t xml:space="preserve">Left in the implementation stage for part 2 purposes only (not to be </w:t>
      </w:r>
      <w:proofErr w:type="spellStart"/>
      <w:r>
        <w:t>apart</w:t>
      </w:r>
      <w:proofErr w:type="spellEnd"/>
      <w:r>
        <w:t xml:space="preserve"> of part 1).</w:t>
      </w:r>
    </w:p>
  </w:comment>
  <w:comment w:id="17" w:author="Beth Hattier" w:date="2021-06-27T13:48:00Z" w:initials="BH">
    <w:p w14:paraId="16293545" w14:textId="4AFE9576" w:rsidR="005C2063" w:rsidRDefault="005C2063">
      <w:pPr>
        <w:pStyle w:val="CommentText"/>
      </w:pPr>
      <w:r>
        <w:rPr>
          <w:rStyle w:val="CommentReference"/>
        </w:rPr>
        <w:annotationRef/>
      </w:r>
      <w:r>
        <w:t>See note about Development above</w:t>
      </w:r>
    </w:p>
  </w:comment>
  <w:comment w:id="18" w:author="Noah Hendricks" w:date="2021-07-02T17:37:00Z" w:initials="NH">
    <w:p w14:paraId="03F365DE" w14:textId="09871374" w:rsidR="006A4C28" w:rsidRDefault="006A4C28">
      <w:pPr>
        <w:pStyle w:val="CommentText"/>
      </w:pPr>
      <w:r>
        <w:rPr>
          <w:rStyle w:val="CommentReference"/>
        </w:rPr>
        <w:annotationRef/>
      </w:r>
      <w:r>
        <w:t xml:space="preserve">Left in the evaluation stage for part 2 purposes only (not to be </w:t>
      </w:r>
      <w:proofErr w:type="spellStart"/>
      <w:r>
        <w:t>apart</w:t>
      </w:r>
      <w:proofErr w:type="spellEnd"/>
      <w:r>
        <w:t xml:space="preserve"> of part 1).</w:t>
      </w:r>
    </w:p>
  </w:comment>
  <w:comment w:id="19" w:author="Beth Hattier" w:date="2021-06-27T13:50:00Z" w:initials="BH">
    <w:p w14:paraId="20E3B3EA" w14:textId="6BD8DAB1" w:rsidR="00296FC8" w:rsidRDefault="00296FC8">
      <w:pPr>
        <w:pStyle w:val="CommentText"/>
      </w:pPr>
      <w:r>
        <w:rPr>
          <w:rStyle w:val="CommentReference"/>
        </w:rPr>
        <w:annotationRef/>
      </w:r>
      <w:r>
        <w:t xml:space="preserve">What characteristics would describe the learners? Age, experience, schooling, background, </w:t>
      </w:r>
      <w:proofErr w:type="spellStart"/>
      <w:r>
        <w:t>etc</w:t>
      </w:r>
      <w:proofErr w:type="spellEnd"/>
      <w:r>
        <w:t>?</w:t>
      </w:r>
    </w:p>
  </w:comment>
  <w:comment w:id="20" w:author="Beth Hattier" w:date="2021-06-27T13:49:00Z" w:initials="BH">
    <w:p w14:paraId="23B8AD9B" w14:textId="13F479A7" w:rsidR="005C2063" w:rsidRDefault="005C2063">
      <w:pPr>
        <w:pStyle w:val="CommentText"/>
      </w:pPr>
      <w:r>
        <w:rPr>
          <w:rStyle w:val="CommentReference"/>
        </w:rPr>
        <w:annotationRef/>
      </w:r>
      <w:r>
        <w:t>This section seems redundant to what was included in the description of the performance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28DA09" w15:done="0"/>
  <w15:commentEx w15:paraId="40FCEFDB" w15:done="0"/>
  <w15:commentEx w15:paraId="2679C33E" w15:done="0"/>
  <w15:commentEx w15:paraId="1CC8DBC0" w15:done="0"/>
  <w15:commentEx w15:paraId="2FAD6BCE" w15:done="0"/>
  <w15:commentEx w15:paraId="52736911" w15:done="0"/>
  <w15:commentEx w15:paraId="12383044" w15:done="0"/>
  <w15:commentEx w15:paraId="45496F68" w15:done="0"/>
  <w15:commentEx w15:paraId="11F1F9A9" w15:done="0"/>
  <w15:commentEx w15:paraId="0E4F9087" w15:paraIdParent="11F1F9A9" w15:done="0"/>
  <w15:commentEx w15:paraId="5B1B0204" w15:done="0"/>
  <w15:commentEx w15:paraId="59B8DA2F" w15:paraIdParent="5B1B0204" w15:done="0"/>
  <w15:commentEx w15:paraId="16293545" w15:done="0"/>
  <w15:commentEx w15:paraId="03F365DE" w15:paraIdParent="16293545" w15:done="0"/>
  <w15:commentEx w15:paraId="20E3B3EA" w15:done="0"/>
  <w15:commentEx w15:paraId="23B8AD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9CD13" w16cex:dateUtc="2021-07-02T22:36:00Z"/>
  <w16cex:commentExtensible w16cex:durableId="2489CD48" w16cex:dateUtc="2021-07-02T22:37:00Z"/>
  <w16cex:commentExtensible w16cex:durableId="2489CD61" w16cex:dateUtc="2021-07-02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28DA09" w16cid:durableId="2482FE16"/>
  <w16cid:commentId w16cid:paraId="40FCEFDB" w16cid:durableId="2482FE67"/>
  <w16cid:commentId w16cid:paraId="2679C33E" w16cid:durableId="2482FF02"/>
  <w16cid:commentId w16cid:paraId="1CC8DBC0" w16cid:durableId="2482FEAE"/>
  <w16cid:commentId w16cid:paraId="2FAD6BCE" w16cid:durableId="2482FEF6"/>
  <w16cid:commentId w16cid:paraId="52736911" w16cid:durableId="2482FF19"/>
  <w16cid:commentId w16cid:paraId="12383044" w16cid:durableId="2482FF63"/>
  <w16cid:commentId w16cid:paraId="45496F68" w16cid:durableId="2482FFC0"/>
  <w16cid:commentId w16cid:paraId="11F1F9A9" w16cid:durableId="24830010"/>
  <w16cid:commentId w16cid:paraId="0E4F9087" w16cid:durableId="2489CD13"/>
  <w16cid:commentId w16cid:paraId="5B1B0204" w16cid:durableId="2483002C"/>
  <w16cid:commentId w16cid:paraId="59B8DA2F" w16cid:durableId="2489CD48"/>
  <w16cid:commentId w16cid:paraId="16293545" w16cid:durableId="24830037"/>
  <w16cid:commentId w16cid:paraId="03F365DE" w16cid:durableId="2489CD61"/>
  <w16cid:commentId w16cid:paraId="20E3B3EA" w16cid:durableId="2483008B"/>
  <w16cid:commentId w16cid:paraId="23B8AD9B" w16cid:durableId="248300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D1E60" w14:textId="77777777" w:rsidR="00CE1AC3" w:rsidRDefault="00CE1AC3" w:rsidP="00896058">
      <w:r>
        <w:separator/>
      </w:r>
    </w:p>
  </w:endnote>
  <w:endnote w:type="continuationSeparator" w:id="0">
    <w:p w14:paraId="00799A3A" w14:textId="77777777" w:rsidR="00CE1AC3" w:rsidRDefault="00CE1AC3" w:rsidP="00896058">
      <w:r>
        <w:continuationSeparator/>
      </w:r>
    </w:p>
  </w:endnote>
  <w:endnote w:type="continuationNotice" w:id="1">
    <w:p w14:paraId="293BDDEF" w14:textId="77777777" w:rsidR="00CE1AC3" w:rsidRDefault="00CE1A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743479"/>
      <w:docPartObj>
        <w:docPartGallery w:val="Page Numbers (Bottom of Page)"/>
        <w:docPartUnique/>
      </w:docPartObj>
    </w:sdtPr>
    <w:sdtEndPr>
      <w:rPr>
        <w:noProof/>
      </w:rPr>
    </w:sdtEndPr>
    <w:sdtContent>
      <w:p w14:paraId="35066D7B" w14:textId="4CCCADB2" w:rsidR="00C77930" w:rsidRDefault="00C779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C98167" w14:textId="77777777" w:rsidR="00C77930" w:rsidRDefault="00C77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5522585"/>
      <w:docPartObj>
        <w:docPartGallery w:val="Page Numbers (Bottom of Page)"/>
        <w:docPartUnique/>
      </w:docPartObj>
    </w:sdtPr>
    <w:sdtEndPr>
      <w:rPr>
        <w:noProof/>
      </w:rPr>
    </w:sdtEndPr>
    <w:sdtContent>
      <w:p w14:paraId="56662464" w14:textId="323E53D6" w:rsidR="00C77930" w:rsidRDefault="00C779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D258A2" w14:textId="77777777" w:rsidR="00C77930" w:rsidRDefault="00C77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FFB5E" w14:textId="77777777" w:rsidR="00CE1AC3" w:rsidRDefault="00CE1AC3" w:rsidP="00896058">
      <w:r>
        <w:separator/>
      </w:r>
    </w:p>
  </w:footnote>
  <w:footnote w:type="continuationSeparator" w:id="0">
    <w:p w14:paraId="64A0A5E8" w14:textId="77777777" w:rsidR="00CE1AC3" w:rsidRDefault="00CE1AC3" w:rsidP="00896058">
      <w:r>
        <w:continuationSeparator/>
      </w:r>
    </w:p>
  </w:footnote>
  <w:footnote w:type="continuationNotice" w:id="1">
    <w:p w14:paraId="46E0A61C" w14:textId="77777777" w:rsidR="00CE1AC3" w:rsidRDefault="00CE1A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2403060"/>
      <w:docPartObj>
        <w:docPartGallery w:val="Page Numbers (Top of Page)"/>
        <w:docPartUnique/>
      </w:docPartObj>
    </w:sdtPr>
    <w:sdtContent>
      <w:p w14:paraId="0FCF49DF" w14:textId="30F57A12" w:rsidR="00B02DA2" w:rsidRDefault="00B02DA2" w:rsidP="00B02D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8335ED1" w14:textId="60165828" w:rsidR="00B02DA2" w:rsidRPr="000E1582" w:rsidRDefault="00B02DA2" w:rsidP="00A915D5">
    <w:pPr>
      <w:pStyle w:val="Header"/>
      <w:ind w:right="360"/>
      <w:jc w:val="right"/>
      <w:rPr>
        <w:rFonts w:ascii="Times New Roman" w:hAnsi="Times New Roman" w:cs="Times New Roman"/>
      </w:rPr>
    </w:pPr>
    <w:r>
      <w:rPr>
        <w:rFonts w:ascii="Times New Roman" w:hAnsi="Times New Roman" w:cs="Times New Roman"/>
      </w:rPr>
      <w:t>Case Study Project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FA654" w14:textId="2892B3CC" w:rsidR="00B02DA2" w:rsidRPr="00896058" w:rsidRDefault="000234E0" w:rsidP="00896058">
    <w:pPr>
      <w:pStyle w:val="Header"/>
      <w:jc w:val="right"/>
      <w:rPr>
        <w:rFonts w:ascii="Times New Roman" w:hAnsi="Times New Roman" w:cs="Times New Roman"/>
      </w:rPr>
    </w:pPr>
    <w:r>
      <w:rPr>
        <w:rStyle w:val="PageNumber"/>
      </w:rPr>
      <w:t>Team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70EE" w14:textId="73E1C46E" w:rsidR="00B02DA2" w:rsidRPr="000E1582" w:rsidRDefault="00394513" w:rsidP="000E1582">
    <w:pPr>
      <w:pStyle w:val="Header"/>
      <w:jc w:val="right"/>
      <w:rPr>
        <w:rFonts w:ascii="Times New Roman" w:hAnsi="Times New Roman" w:cs="Times New Roman"/>
      </w:rPr>
    </w:pPr>
    <w:r>
      <w:rPr>
        <w:rFonts w:ascii="Times New Roman" w:hAnsi="Times New Roman" w:cs="Times New Roman"/>
      </w:rPr>
      <w:t>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D410A5"/>
    <w:multiLevelType w:val="hybridMultilevel"/>
    <w:tmpl w:val="9FD4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th Hattier">
    <w15:presenceInfo w15:providerId="AD" w15:userId="S-1-5-21-1947753297-2501007059-3920098978-138388"/>
  </w15:person>
  <w15:person w15:author="Noah Hendricks">
    <w15:presenceInfo w15:providerId="Windows Live" w15:userId="9a3adaea1f38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yMDM3szAzsDRV0lEKTi0uzszPAykwrAUAONzbRCwAAAA="/>
  </w:docVars>
  <w:rsids>
    <w:rsidRoot w:val="00CC13C8"/>
    <w:rsid w:val="0000122F"/>
    <w:rsid w:val="0000288E"/>
    <w:rsid w:val="00002DD9"/>
    <w:rsid w:val="00003406"/>
    <w:rsid w:val="00005EDA"/>
    <w:rsid w:val="000234E0"/>
    <w:rsid w:val="00025298"/>
    <w:rsid w:val="00036099"/>
    <w:rsid w:val="00040F73"/>
    <w:rsid w:val="00041BBB"/>
    <w:rsid w:val="00053632"/>
    <w:rsid w:val="00075819"/>
    <w:rsid w:val="0009AEBB"/>
    <w:rsid w:val="000C7802"/>
    <w:rsid w:val="000C7F23"/>
    <w:rsid w:val="000D267A"/>
    <w:rsid w:val="000E09BD"/>
    <w:rsid w:val="000E1582"/>
    <w:rsid w:val="0010009B"/>
    <w:rsid w:val="00133B1B"/>
    <w:rsid w:val="001365F2"/>
    <w:rsid w:val="00147633"/>
    <w:rsid w:val="001478C6"/>
    <w:rsid w:val="00156228"/>
    <w:rsid w:val="001612F1"/>
    <w:rsid w:val="00162D98"/>
    <w:rsid w:val="001700BD"/>
    <w:rsid w:val="001776A8"/>
    <w:rsid w:val="0018507C"/>
    <w:rsid w:val="00192030"/>
    <w:rsid w:val="001B005F"/>
    <w:rsid w:val="001B2229"/>
    <w:rsid w:val="001B7862"/>
    <w:rsid w:val="001C2C62"/>
    <w:rsid w:val="001C754D"/>
    <w:rsid w:val="001D0F73"/>
    <w:rsid w:val="001E351F"/>
    <w:rsid w:val="001E4F8E"/>
    <w:rsid w:val="001E58C1"/>
    <w:rsid w:val="001F43A0"/>
    <w:rsid w:val="002003F5"/>
    <w:rsid w:val="002164B9"/>
    <w:rsid w:val="002258A2"/>
    <w:rsid w:val="00250276"/>
    <w:rsid w:val="00263958"/>
    <w:rsid w:val="002928BA"/>
    <w:rsid w:val="00295EAE"/>
    <w:rsid w:val="00296FC8"/>
    <w:rsid w:val="002A3D8F"/>
    <w:rsid w:val="002B4D62"/>
    <w:rsid w:val="002C66CD"/>
    <w:rsid w:val="002D347D"/>
    <w:rsid w:val="002E316B"/>
    <w:rsid w:val="002F3EB7"/>
    <w:rsid w:val="003104A4"/>
    <w:rsid w:val="00314BE0"/>
    <w:rsid w:val="00325C98"/>
    <w:rsid w:val="00343B93"/>
    <w:rsid w:val="0034729F"/>
    <w:rsid w:val="00362BAB"/>
    <w:rsid w:val="00362F54"/>
    <w:rsid w:val="003644CE"/>
    <w:rsid w:val="00386C0A"/>
    <w:rsid w:val="00394513"/>
    <w:rsid w:val="003A2F89"/>
    <w:rsid w:val="003A6FC9"/>
    <w:rsid w:val="003B5D69"/>
    <w:rsid w:val="003D6783"/>
    <w:rsid w:val="003D7D8B"/>
    <w:rsid w:val="003F149C"/>
    <w:rsid w:val="0040374D"/>
    <w:rsid w:val="00403A77"/>
    <w:rsid w:val="004076E0"/>
    <w:rsid w:val="00411BDF"/>
    <w:rsid w:val="00411DA3"/>
    <w:rsid w:val="00432241"/>
    <w:rsid w:val="00433048"/>
    <w:rsid w:val="00437135"/>
    <w:rsid w:val="00440C03"/>
    <w:rsid w:val="00470193"/>
    <w:rsid w:val="00476ABD"/>
    <w:rsid w:val="00476C40"/>
    <w:rsid w:val="0048473F"/>
    <w:rsid w:val="004866A0"/>
    <w:rsid w:val="00492645"/>
    <w:rsid w:val="0049386F"/>
    <w:rsid w:val="004A1D55"/>
    <w:rsid w:val="004A300D"/>
    <w:rsid w:val="004B4953"/>
    <w:rsid w:val="004D05C3"/>
    <w:rsid w:val="004D6BE6"/>
    <w:rsid w:val="004E3FE7"/>
    <w:rsid w:val="004E4286"/>
    <w:rsid w:val="004F0EDA"/>
    <w:rsid w:val="004F4345"/>
    <w:rsid w:val="0050091B"/>
    <w:rsid w:val="0050106B"/>
    <w:rsid w:val="00501A47"/>
    <w:rsid w:val="005113C9"/>
    <w:rsid w:val="00542993"/>
    <w:rsid w:val="00551CCC"/>
    <w:rsid w:val="0055D604"/>
    <w:rsid w:val="00560867"/>
    <w:rsid w:val="00571852"/>
    <w:rsid w:val="005739DA"/>
    <w:rsid w:val="00575496"/>
    <w:rsid w:val="005912F6"/>
    <w:rsid w:val="005913C3"/>
    <w:rsid w:val="0059770B"/>
    <w:rsid w:val="005A4C75"/>
    <w:rsid w:val="005A6E7F"/>
    <w:rsid w:val="005A6FCE"/>
    <w:rsid w:val="005A791C"/>
    <w:rsid w:val="005B24F7"/>
    <w:rsid w:val="005C2063"/>
    <w:rsid w:val="005D5476"/>
    <w:rsid w:val="005E0891"/>
    <w:rsid w:val="005E4363"/>
    <w:rsid w:val="005E6426"/>
    <w:rsid w:val="00605ACF"/>
    <w:rsid w:val="0062261A"/>
    <w:rsid w:val="0062348E"/>
    <w:rsid w:val="00626F65"/>
    <w:rsid w:val="00630B4F"/>
    <w:rsid w:val="006313E3"/>
    <w:rsid w:val="00641456"/>
    <w:rsid w:val="006445D5"/>
    <w:rsid w:val="00654A61"/>
    <w:rsid w:val="006609AD"/>
    <w:rsid w:val="0066680D"/>
    <w:rsid w:val="00670E41"/>
    <w:rsid w:val="006718A7"/>
    <w:rsid w:val="00697EEF"/>
    <w:rsid w:val="006A4C28"/>
    <w:rsid w:val="006C336C"/>
    <w:rsid w:val="006E62A9"/>
    <w:rsid w:val="006E71C8"/>
    <w:rsid w:val="006F23DE"/>
    <w:rsid w:val="007153E9"/>
    <w:rsid w:val="00780B0C"/>
    <w:rsid w:val="007905CF"/>
    <w:rsid w:val="00792669"/>
    <w:rsid w:val="00794897"/>
    <w:rsid w:val="007956A7"/>
    <w:rsid w:val="007A5F88"/>
    <w:rsid w:val="007B2E0D"/>
    <w:rsid w:val="007B6BB1"/>
    <w:rsid w:val="007B7273"/>
    <w:rsid w:val="007C3C13"/>
    <w:rsid w:val="007C50E2"/>
    <w:rsid w:val="007E3873"/>
    <w:rsid w:val="00801581"/>
    <w:rsid w:val="00803A53"/>
    <w:rsid w:val="00806C61"/>
    <w:rsid w:val="00806D42"/>
    <w:rsid w:val="00810BDF"/>
    <w:rsid w:val="00814705"/>
    <w:rsid w:val="00814D5B"/>
    <w:rsid w:val="0081751A"/>
    <w:rsid w:val="008341F3"/>
    <w:rsid w:val="00855445"/>
    <w:rsid w:val="00856F6D"/>
    <w:rsid w:val="008768F6"/>
    <w:rsid w:val="00882954"/>
    <w:rsid w:val="008854BD"/>
    <w:rsid w:val="00885A48"/>
    <w:rsid w:val="00892071"/>
    <w:rsid w:val="00894485"/>
    <w:rsid w:val="00895FFE"/>
    <w:rsid w:val="00896058"/>
    <w:rsid w:val="008A595C"/>
    <w:rsid w:val="008B224B"/>
    <w:rsid w:val="008D7117"/>
    <w:rsid w:val="008F5F7F"/>
    <w:rsid w:val="00914760"/>
    <w:rsid w:val="00921A10"/>
    <w:rsid w:val="00923D72"/>
    <w:rsid w:val="00960176"/>
    <w:rsid w:val="0096202E"/>
    <w:rsid w:val="009A0670"/>
    <w:rsid w:val="009A591F"/>
    <w:rsid w:val="009D036E"/>
    <w:rsid w:val="009D4354"/>
    <w:rsid w:val="009D6B8B"/>
    <w:rsid w:val="009F5CF8"/>
    <w:rsid w:val="009F74E7"/>
    <w:rsid w:val="00A04808"/>
    <w:rsid w:val="00A06BF4"/>
    <w:rsid w:val="00A13116"/>
    <w:rsid w:val="00A263C8"/>
    <w:rsid w:val="00A31899"/>
    <w:rsid w:val="00A322B3"/>
    <w:rsid w:val="00A4122B"/>
    <w:rsid w:val="00A41842"/>
    <w:rsid w:val="00A63D71"/>
    <w:rsid w:val="00A85D36"/>
    <w:rsid w:val="00A915D5"/>
    <w:rsid w:val="00A94B9F"/>
    <w:rsid w:val="00A95FD3"/>
    <w:rsid w:val="00AC1585"/>
    <w:rsid w:val="00AC52AC"/>
    <w:rsid w:val="00B0172D"/>
    <w:rsid w:val="00B02DA2"/>
    <w:rsid w:val="00B10E59"/>
    <w:rsid w:val="00B137EC"/>
    <w:rsid w:val="00B14DD0"/>
    <w:rsid w:val="00B173C3"/>
    <w:rsid w:val="00B2132A"/>
    <w:rsid w:val="00B23B62"/>
    <w:rsid w:val="00B34133"/>
    <w:rsid w:val="00B43A52"/>
    <w:rsid w:val="00B506CD"/>
    <w:rsid w:val="00B748AA"/>
    <w:rsid w:val="00B77D4F"/>
    <w:rsid w:val="00B82FEC"/>
    <w:rsid w:val="00BB25CA"/>
    <w:rsid w:val="00BB2DFC"/>
    <w:rsid w:val="00BB61E8"/>
    <w:rsid w:val="00BB71B8"/>
    <w:rsid w:val="00BD20A3"/>
    <w:rsid w:val="00BD6265"/>
    <w:rsid w:val="00C21B40"/>
    <w:rsid w:val="00C4049B"/>
    <w:rsid w:val="00C41A99"/>
    <w:rsid w:val="00C447E9"/>
    <w:rsid w:val="00C5290D"/>
    <w:rsid w:val="00C54F1A"/>
    <w:rsid w:val="00C77930"/>
    <w:rsid w:val="00C80A6F"/>
    <w:rsid w:val="00C82225"/>
    <w:rsid w:val="00C93CF3"/>
    <w:rsid w:val="00CA0665"/>
    <w:rsid w:val="00CB4ABB"/>
    <w:rsid w:val="00CC13C8"/>
    <w:rsid w:val="00CC2EFC"/>
    <w:rsid w:val="00CD5943"/>
    <w:rsid w:val="00CE1AC3"/>
    <w:rsid w:val="00CE2F09"/>
    <w:rsid w:val="00CF404C"/>
    <w:rsid w:val="00D1128F"/>
    <w:rsid w:val="00D11D78"/>
    <w:rsid w:val="00D276E1"/>
    <w:rsid w:val="00D51DCA"/>
    <w:rsid w:val="00D60E40"/>
    <w:rsid w:val="00D70E0A"/>
    <w:rsid w:val="00D85198"/>
    <w:rsid w:val="00D93FD3"/>
    <w:rsid w:val="00D9443E"/>
    <w:rsid w:val="00D96135"/>
    <w:rsid w:val="00DB0BB6"/>
    <w:rsid w:val="00DC5D63"/>
    <w:rsid w:val="00DF244D"/>
    <w:rsid w:val="00E03203"/>
    <w:rsid w:val="00E1967A"/>
    <w:rsid w:val="00E269F4"/>
    <w:rsid w:val="00E27B8A"/>
    <w:rsid w:val="00E472EB"/>
    <w:rsid w:val="00E63343"/>
    <w:rsid w:val="00E70B38"/>
    <w:rsid w:val="00E75F87"/>
    <w:rsid w:val="00E81F43"/>
    <w:rsid w:val="00E87B4A"/>
    <w:rsid w:val="00E90601"/>
    <w:rsid w:val="00E949DC"/>
    <w:rsid w:val="00EA2057"/>
    <w:rsid w:val="00EA6D02"/>
    <w:rsid w:val="00EB43F9"/>
    <w:rsid w:val="00EB53DD"/>
    <w:rsid w:val="00EB6F65"/>
    <w:rsid w:val="00EB78ED"/>
    <w:rsid w:val="00ED0683"/>
    <w:rsid w:val="00ED193B"/>
    <w:rsid w:val="00EE5682"/>
    <w:rsid w:val="00EF76BE"/>
    <w:rsid w:val="00F1115A"/>
    <w:rsid w:val="00F25E60"/>
    <w:rsid w:val="00F36F96"/>
    <w:rsid w:val="00F379AA"/>
    <w:rsid w:val="00F43D3C"/>
    <w:rsid w:val="00F5390D"/>
    <w:rsid w:val="00F55DA8"/>
    <w:rsid w:val="00FA0A89"/>
    <w:rsid w:val="00FA4104"/>
    <w:rsid w:val="00FC3DF4"/>
    <w:rsid w:val="00FC461A"/>
    <w:rsid w:val="00FD5296"/>
    <w:rsid w:val="02410C78"/>
    <w:rsid w:val="024F5689"/>
    <w:rsid w:val="027B5EED"/>
    <w:rsid w:val="02ADEC15"/>
    <w:rsid w:val="02BA7450"/>
    <w:rsid w:val="034800E3"/>
    <w:rsid w:val="03541450"/>
    <w:rsid w:val="035A1CD0"/>
    <w:rsid w:val="036253C7"/>
    <w:rsid w:val="0373452D"/>
    <w:rsid w:val="038C4A57"/>
    <w:rsid w:val="03B50DD4"/>
    <w:rsid w:val="0450145C"/>
    <w:rsid w:val="04BB68E6"/>
    <w:rsid w:val="05421A1E"/>
    <w:rsid w:val="055B427B"/>
    <w:rsid w:val="0612908B"/>
    <w:rsid w:val="068D9A45"/>
    <w:rsid w:val="0721B27E"/>
    <w:rsid w:val="0789063B"/>
    <w:rsid w:val="079F957C"/>
    <w:rsid w:val="07E86099"/>
    <w:rsid w:val="083AF96D"/>
    <w:rsid w:val="089F54AB"/>
    <w:rsid w:val="09176448"/>
    <w:rsid w:val="0941CE56"/>
    <w:rsid w:val="097582D8"/>
    <w:rsid w:val="0A4A2EF8"/>
    <w:rsid w:val="0A4E3052"/>
    <w:rsid w:val="0A57C7FB"/>
    <w:rsid w:val="0A7DDAF7"/>
    <w:rsid w:val="0B16D1C5"/>
    <w:rsid w:val="0B7A33C5"/>
    <w:rsid w:val="0D04C94F"/>
    <w:rsid w:val="0D0E6A90"/>
    <w:rsid w:val="0D3EED6C"/>
    <w:rsid w:val="0D4A8324"/>
    <w:rsid w:val="0D9126D3"/>
    <w:rsid w:val="0E56E7B1"/>
    <w:rsid w:val="0E6520CB"/>
    <w:rsid w:val="0E7C4AF5"/>
    <w:rsid w:val="0FB392D0"/>
    <w:rsid w:val="10298BD8"/>
    <w:rsid w:val="10347C8B"/>
    <w:rsid w:val="10FDC2FF"/>
    <w:rsid w:val="10FF2C59"/>
    <w:rsid w:val="12003FBC"/>
    <w:rsid w:val="12391DA2"/>
    <w:rsid w:val="128471DE"/>
    <w:rsid w:val="137493FC"/>
    <w:rsid w:val="13782E20"/>
    <w:rsid w:val="14195DE3"/>
    <w:rsid w:val="148C7EC9"/>
    <w:rsid w:val="148E5FB0"/>
    <w:rsid w:val="154BB5AD"/>
    <w:rsid w:val="15C19FB2"/>
    <w:rsid w:val="15C594EA"/>
    <w:rsid w:val="1607C174"/>
    <w:rsid w:val="1632D87E"/>
    <w:rsid w:val="16441355"/>
    <w:rsid w:val="167B3054"/>
    <w:rsid w:val="16EF7394"/>
    <w:rsid w:val="170D2400"/>
    <w:rsid w:val="17A391D5"/>
    <w:rsid w:val="180D6B07"/>
    <w:rsid w:val="180DC1AE"/>
    <w:rsid w:val="181700B5"/>
    <w:rsid w:val="183276E6"/>
    <w:rsid w:val="184ED526"/>
    <w:rsid w:val="18EF8964"/>
    <w:rsid w:val="19BA58DF"/>
    <w:rsid w:val="1AF72559"/>
    <w:rsid w:val="1B0649A1"/>
    <w:rsid w:val="1B88D3C8"/>
    <w:rsid w:val="1C316831"/>
    <w:rsid w:val="1C361A12"/>
    <w:rsid w:val="1C50CDA9"/>
    <w:rsid w:val="1C61EF23"/>
    <w:rsid w:val="1C650FAA"/>
    <w:rsid w:val="1E70C678"/>
    <w:rsid w:val="1F4D72E5"/>
    <w:rsid w:val="1F7A052C"/>
    <w:rsid w:val="1F7CDD22"/>
    <w:rsid w:val="20299FED"/>
    <w:rsid w:val="204E01BB"/>
    <w:rsid w:val="20630B2B"/>
    <w:rsid w:val="21527B33"/>
    <w:rsid w:val="21FB13D8"/>
    <w:rsid w:val="22B1A5EE"/>
    <w:rsid w:val="22D91CE2"/>
    <w:rsid w:val="22EE034E"/>
    <w:rsid w:val="22EFCD77"/>
    <w:rsid w:val="236B380A"/>
    <w:rsid w:val="2407673A"/>
    <w:rsid w:val="24323C0B"/>
    <w:rsid w:val="248214DD"/>
    <w:rsid w:val="24AFD0C6"/>
    <w:rsid w:val="24DA5ADB"/>
    <w:rsid w:val="256A11EA"/>
    <w:rsid w:val="26F0924E"/>
    <w:rsid w:val="26F7E142"/>
    <w:rsid w:val="2744D844"/>
    <w:rsid w:val="27A08D42"/>
    <w:rsid w:val="293DB3D1"/>
    <w:rsid w:val="29558600"/>
    <w:rsid w:val="29E29E8B"/>
    <w:rsid w:val="29E46B11"/>
    <w:rsid w:val="2A7492CE"/>
    <w:rsid w:val="2A76F796"/>
    <w:rsid w:val="2B680597"/>
    <w:rsid w:val="2C796DFB"/>
    <w:rsid w:val="2CF6CCB5"/>
    <w:rsid w:val="2D426563"/>
    <w:rsid w:val="2D8ED4D2"/>
    <w:rsid w:val="2DFC245D"/>
    <w:rsid w:val="2E2A6822"/>
    <w:rsid w:val="2E6ABFCA"/>
    <w:rsid w:val="2E7D8B19"/>
    <w:rsid w:val="2EE27B12"/>
    <w:rsid w:val="2EF51AC9"/>
    <w:rsid w:val="2F1AE72A"/>
    <w:rsid w:val="2F2173E0"/>
    <w:rsid w:val="2F47D120"/>
    <w:rsid w:val="3022ACE5"/>
    <w:rsid w:val="3049A46E"/>
    <w:rsid w:val="308948BE"/>
    <w:rsid w:val="30E7B9A4"/>
    <w:rsid w:val="31DB97B4"/>
    <w:rsid w:val="32460D35"/>
    <w:rsid w:val="324715CF"/>
    <w:rsid w:val="32D0DA3F"/>
    <w:rsid w:val="336B474F"/>
    <w:rsid w:val="3440DC0E"/>
    <w:rsid w:val="352F7336"/>
    <w:rsid w:val="35427413"/>
    <w:rsid w:val="359350AD"/>
    <w:rsid w:val="359696F2"/>
    <w:rsid w:val="35E10484"/>
    <w:rsid w:val="35E820B2"/>
    <w:rsid w:val="3645DB57"/>
    <w:rsid w:val="367E89A2"/>
    <w:rsid w:val="36D2A348"/>
    <w:rsid w:val="375F8D44"/>
    <w:rsid w:val="37E9B59C"/>
    <w:rsid w:val="37F041CD"/>
    <w:rsid w:val="37FAF073"/>
    <w:rsid w:val="3847D471"/>
    <w:rsid w:val="3854717D"/>
    <w:rsid w:val="389E6A7F"/>
    <w:rsid w:val="39AAB847"/>
    <w:rsid w:val="39BC1919"/>
    <w:rsid w:val="3A100760"/>
    <w:rsid w:val="3A422113"/>
    <w:rsid w:val="3A5A74F2"/>
    <w:rsid w:val="3AA65923"/>
    <w:rsid w:val="3AAA89CF"/>
    <w:rsid w:val="3AE96950"/>
    <w:rsid w:val="3B354E69"/>
    <w:rsid w:val="3B3A7EBB"/>
    <w:rsid w:val="3B765934"/>
    <w:rsid w:val="3BBB4E10"/>
    <w:rsid w:val="3C2D905B"/>
    <w:rsid w:val="3C399021"/>
    <w:rsid w:val="3C824647"/>
    <w:rsid w:val="3C939703"/>
    <w:rsid w:val="3CF6C3E6"/>
    <w:rsid w:val="3D037577"/>
    <w:rsid w:val="3D3A1D23"/>
    <w:rsid w:val="3DDFC95F"/>
    <w:rsid w:val="3E5929F1"/>
    <w:rsid w:val="3E787D2E"/>
    <w:rsid w:val="3E8D9AD7"/>
    <w:rsid w:val="3F65311D"/>
    <w:rsid w:val="3F6E3980"/>
    <w:rsid w:val="3FB0881A"/>
    <w:rsid w:val="40049DE3"/>
    <w:rsid w:val="407877D8"/>
    <w:rsid w:val="40D7A50A"/>
    <w:rsid w:val="4109E6AA"/>
    <w:rsid w:val="41211A47"/>
    <w:rsid w:val="412FD400"/>
    <w:rsid w:val="419EC9DC"/>
    <w:rsid w:val="41E323F8"/>
    <w:rsid w:val="420B6A22"/>
    <w:rsid w:val="42171741"/>
    <w:rsid w:val="42507C49"/>
    <w:rsid w:val="44C838A4"/>
    <w:rsid w:val="4505320E"/>
    <w:rsid w:val="45B8ADC4"/>
    <w:rsid w:val="45CABFAE"/>
    <w:rsid w:val="4620BFA7"/>
    <w:rsid w:val="466DB28A"/>
    <w:rsid w:val="46B2D8EE"/>
    <w:rsid w:val="474A9715"/>
    <w:rsid w:val="47646C1A"/>
    <w:rsid w:val="479D9AC2"/>
    <w:rsid w:val="47E3EBCD"/>
    <w:rsid w:val="47FFD966"/>
    <w:rsid w:val="4913340C"/>
    <w:rsid w:val="49E8779A"/>
    <w:rsid w:val="4A53D05F"/>
    <w:rsid w:val="4A97A093"/>
    <w:rsid w:val="4AA7853C"/>
    <w:rsid w:val="4AFF63AE"/>
    <w:rsid w:val="4B946A84"/>
    <w:rsid w:val="4BA0DBF2"/>
    <w:rsid w:val="4BA51FA0"/>
    <w:rsid w:val="4BBEB89F"/>
    <w:rsid w:val="4C3435EA"/>
    <w:rsid w:val="4C46D0B4"/>
    <w:rsid w:val="4C5A4951"/>
    <w:rsid w:val="4CB15F50"/>
    <w:rsid w:val="4D0A05FC"/>
    <w:rsid w:val="4D560874"/>
    <w:rsid w:val="4D6410DE"/>
    <w:rsid w:val="4E5147A3"/>
    <w:rsid w:val="4EA4A452"/>
    <w:rsid w:val="4EC740AB"/>
    <w:rsid w:val="4FD707AD"/>
    <w:rsid w:val="500DF999"/>
    <w:rsid w:val="505A8FB9"/>
    <w:rsid w:val="507F1847"/>
    <w:rsid w:val="50D850FE"/>
    <w:rsid w:val="5142763D"/>
    <w:rsid w:val="516C0540"/>
    <w:rsid w:val="51A7D182"/>
    <w:rsid w:val="52445C20"/>
    <w:rsid w:val="524E51B2"/>
    <w:rsid w:val="52563F38"/>
    <w:rsid w:val="52729D78"/>
    <w:rsid w:val="535B5A8A"/>
    <w:rsid w:val="5393A5CA"/>
    <w:rsid w:val="53C4D4AE"/>
    <w:rsid w:val="53D12BF0"/>
    <w:rsid w:val="548EFD4A"/>
    <w:rsid w:val="54B1FEB6"/>
    <w:rsid w:val="5500965E"/>
    <w:rsid w:val="55DD009D"/>
    <w:rsid w:val="56649B5B"/>
    <w:rsid w:val="575FB12B"/>
    <w:rsid w:val="5777AB4D"/>
    <w:rsid w:val="57EB44BB"/>
    <w:rsid w:val="57EE20F9"/>
    <w:rsid w:val="584C1E8F"/>
    <w:rsid w:val="587627D4"/>
    <w:rsid w:val="58DE37D6"/>
    <w:rsid w:val="597F9973"/>
    <w:rsid w:val="59F59590"/>
    <w:rsid w:val="5A1DC493"/>
    <w:rsid w:val="5B3B7C6C"/>
    <w:rsid w:val="5BA25679"/>
    <w:rsid w:val="5C87E342"/>
    <w:rsid w:val="5CA58D74"/>
    <w:rsid w:val="5CCBAB41"/>
    <w:rsid w:val="5D1B2E21"/>
    <w:rsid w:val="5D7C7EBF"/>
    <w:rsid w:val="5DE46D79"/>
    <w:rsid w:val="5E1A91F5"/>
    <w:rsid w:val="5E27297D"/>
    <w:rsid w:val="5E80A3FF"/>
    <w:rsid w:val="601C7460"/>
    <w:rsid w:val="6059504F"/>
    <w:rsid w:val="607E7D0E"/>
    <w:rsid w:val="60B329CB"/>
    <w:rsid w:val="60C481CE"/>
    <w:rsid w:val="6101004F"/>
    <w:rsid w:val="62357D5E"/>
    <w:rsid w:val="624D6CF9"/>
    <w:rsid w:val="6275EBFD"/>
    <w:rsid w:val="645233E4"/>
    <w:rsid w:val="64C1B752"/>
    <w:rsid w:val="6517F0C8"/>
    <w:rsid w:val="658DC22E"/>
    <w:rsid w:val="65F04223"/>
    <w:rsid w:val="67BFD111"/>
    <w:rsid w:val="67FE07C9"/>
    <w:rsid w:val="6845981C"/>
    <w:rsid w:val="684F89DA"/>
    <w:rsid w:val="68BD5CBD"/>
    <w:rsid w:val="6B0E477E"/>
    <w:rsid w:val="6B17F357"/>
    <w:rsid w:val="6B30F8D6"/>
    <w:rsid w:val="6B578D71"/>
    <w:rsid w:val="6C49237B"/>
    <w:rsid w:val="6C6A519A"/>
    <w:rsid w:val="6CBE9875"/>
    <w:rsid w:val="6CF16594"/>
    <w:rsid w:val="6DD88062"/>
    <w:rsid w:val="6EE10F3E"/>
    <w:rsid w:val="6EE90D30"/>
    <w:rsid w:val="6F2D9A60"/>
    <w:rsid w:val="6F5725EA"/>
    <w:rsid w:val="6F71625F"/>
    <w:rsid w:val="6F89C956"/>
    <w:rsid w:val="6F9F294C"/>
    <w:rsid w:val="700DF1F6"/>
    <w:rsid w:val="702580A0"/>
    <w:rsid w:val="706EF93C"/>
    <w:rsid w:val="70E2931E"/>
    <w:rsid w:val="7131FF34"/>
    <w:rsid w:val="71C813B4"/>
    <w:rsid w:val="72210BC2"/>
    <w:rsid w:val="72AD266E"/>
    <w:rsid w:val="733C0ABB"/>
    <w:rsid w:val="7351108F"/>
    <w:rsid w:val="74010B83"/>
    <w:rsid w:val="74052ED0"/>
    <w:rsid w:val="741641E1"/>
    <w:rsid w:val="741A33E0"/>
    <w:rsid w:val="742AFE7D"/>
    <w:rsid w:val="74A2C41A"/>
    <w:rsid w:val="74E1394C"/>
    <w:rsid w:val="750BFEC3"/>
    <w:rsid w:val="753D312A"/>
    <w:rsid w:val="75EC04DB"/>
    <w:rsid w:val="7655BF82"/>
    <w:rsid w:val="767271FC"/>
    <w:rsid w:val="7677767A"/>
    <w:rsid w:val="76F47CE5"/>
    <w:rsid w:val="77397519"/>
    <w:rsid w:val="7790EA3B"/>
    <w:rsid w:val="77CCC47E"/>
    <w:rsid w:val="780DEBFF"/>
    <w:rsid w:val="7822F90B"/>
    <w:rsid w:val="78919A13"/>
    <w:rsid w:val="78B4EC91"/>
    <w:rsid w:val="797C5BE7"/>
    <w:rsid w:val="79AF173C"/>
    <w:rsid w:val="7B5CE914"/>
    <w:rsid w:val="7BB46034"/>
    <w:rsid w:val="7BE5444A"/>
    <w:rsid w:val="7C005C0C"/>
    <w:rsid w:val="7CB1EE15"/>
    <w:rsid w:val="7CEE93B5"/>
    <w:rsid w:val="7D2CBCAE"/>
    <w:rsid w:val="7D45CC4F"/>
    <w:rsid w:val="7D58646E"/>
    <w:rsid w:val="7D6CADDB"/>
    <w:rsid w:val="7DF695EC"/>
    <w:rsid w:val="7E91040C"/>
    <w:rsid w:val="7EA95D04"/>
    <w:rsid w:val="7EBC2DA1"/>
    <w:rsid w:val="7EFCB2F0"/>
    <w:rsid w:val="7FAF89BE"/>
    <w:rsid w:val="7FB0C8F9"/>
    <w:rsid w:val="7FD7D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34884"/>
  <w15:chartTrackingRefBased/>
  <w15:docId w15:val="{F6C14CAA-E808-479A-84FB-07CB0940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F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9DA"/>
    <w:pPr>
      <w:ind w:left="720"/>
      <w:contextualSpacing/>
    </w:pPr>
  </w:style>
  <w:style w:type="paragraph" w:styleId="Header">
    <w:name w:val="header"/>
    <w:basedOn w:val="Normal"/>
    <w:link w:val="HeaderChar"/>
    <w:uiPriority w:val="99"/>
    <w:unhideWhenUsed/>
    <w:rsid w:val="00896058"/>
    <w:pPr>
      <w:tabs>
        <w:tab w:val="center" w:pos="4680"/>
        <w:tab w:val="right" w:pos="9360"/>
      </w:tabs>
    </w:pPr>
  </w:style>
  <w:style w:type="character" w:customStyle="1" w:styleId="HeaderChar">
    <w:name w:val="Header Char"/>
    <w:basedOn w:val="DefaultParagraphFont"/>
    <w:link w:val="Header"/>
    <w:uiPriority w:val="99"/>
    <w:rsid w:val="00896058"/>
  </w:style>
  <w:style w:type="paragraph" w:styleId="Footer">
    <w:name w:val="footer"/>
    <w:basedOn w:val="Normal"/>
    <w:link w:val="FooterChar"/>
    <w:uiPriority w:val="99"/>
    <w:unhideWhenUsed/>
    <w:rsid w:val="00896058"/>
    <w:pPr>
      <w:tabs>
        <w:tab w:val="center" w:pos="4680"/>
        <w:tab w:val="right" w:pos="9360"/>
      </w:tabs>
    </w:pPr>
  </w:style>
  <w:style w:type="character" w:customStyle="1" w:styleId="FooterChar">
    <w:name w:val="Footer Char"/>
    <w:basedOn w:val="DefaultParagraphFont"/>
    <w:link w:val="Footer"/>
    <w:uiPriority w:val="99"/>
    <w:rsid w:val="00896058"/>
  </w:style>
  <w:style w:type="character" w:styleId="PageNumber">
    <w:name w:val="page number"/>
    <w:basedOn w:val="DefaultParagraphFont"/>
    <w:uiPriority w:val="99"/>
    <w:semiHidden/>
    <w:unhideWhenUsed/>
    <w:rsid w:val="00A915D5"/>
  </w:style>
  <w:style w:type="character" w:styleId="Hyperlink">
    <w:name w:val="Hyperlink"/>
    <w:basedOn w:val="DefaultParagraphFont"/>
    <w:uiPriority w:val="99"/>
    <w:unhideWhenUsed/>
    <w:rsid w:val="00EF76BE"/>
    <w:rPr>
      <w:color w:val="0000FF"/>
      <w:u w:val="single"/>
    </w:rPr>
  </w:style>
  <w:style w:type="character" w:customStyle="1" w:styleId="Heading1Char">
    <w:name w:val="Heading 1 Char"/>
    <w:basedOn w:val="DefaultParagraphFont"/>
    <w:link w:val="Heading1"/>
    <w:uiPriority w:val="9"/>
    <w:rsid w:val="00A95F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5FD3"/>
    <w:pPr>
      <w:spacing w:line="259" w:lineRule="auto"/>
      <w:outlineLvl w:val="9"/>
    </w:pPr>
  </w:style>
  <w:style w:type="paragraph" w:styleId="BalloonText">
    <w:name w:val="Balloon Text"/>
    <w:basedOn w:val="Normal"/>
    <w:link w:val="BalloonTextChar"/>
    <w:uiPriority w:val="99"/>
    <w:semiHidden/>
    <w:unhideWhenUsed/>
    <w:rsid w:val="00BB61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1E8"/>
    <w:rPr>
      <w:rFonts w:ascii="Segoe UI" w:hAnsi="Segoe UI" w:cs="Segoe UI"/>
      <w:sz w:val="18"/>
      <w:szCs w:val="18"/>
    </w:rPr>
  </w:style>
  <w:style w:type="character" w:styleId="UnresolvedMention">
    <w:name w:val="Unresolved Mention"/>
    <w:basedOn w:val="DefaultParagraphFont"/>
    <w:uiPriority w:val="99"/>
    <w:semiHidden/>
    <w:unhideWhenUsed/>
    <w:rsid w:val="00E87B4A"/>
    <w:rPr>
      <w:color w:val="605E5C"/>
      <w:shd w:val="clear" w:color="auto" w:fill="E1DFDD"/>
    </w:rPr>
  </w:style>
  <w:style w:type="character" w:styleId="FollowedHyperlink">
    <w:name w:val="FollowedHyperlink"/>
    <w:basedOn w:val="DefaultParagraphFont"/>
    <w:uiPriority w:val="99"/>
    <w:semiHidden/>
    <w:unhideWhenUsed/>
    <w:rsid w:val="00EB53DD"/>
    <w:rPr>
      <w:color w:val="954F72" w:themeColor="followedHyperlink"/>
      <w:u w:val="single"/>
    </w:rPr>
  </w:style>
  <w:style w:type="character" w:customStyle="1" w:styleId="normaltextrun">
    <w:name w:val="normaltextrun"/>
    <w:basedOn w:val="DefaultParagraphFont"/>
    <w:rsid w:val="0081751A"/>
  </w:style>
  <w:style w:type="character" w:customStyle="1" w:styleId="eop">
    <w:name w:val="eop"/>
    <w:basedOn w:val="DefaultParagraphFont"/>
    <w:rsid w:val="0081751A"/>
  </w:style>
  <w:style w:type="character" w:styleId="CommentReference">
    <w:name w:val="annotation reference"/>
    <w:basedOn w:val="DefaultParagraphFont"/>
    <w:uiPriority w:val="99"/>
    <w:semiHidden/>
    <w:unhideWhenUsed/>
    <w:rsid w:val="00630B4F"/>
    <w:rPr>
      <w:sz w:val="16"/>
      <w:szCs w:val="16"/>
    </w:rPr>
  </w:style>
  <w:style w:type="paragraph" w:styleId="CommentText">
    <w:name w:val="annotation text"/>
    <w:basedOn w:val="Normal"/>
    <w:link w:val="CommentTextChar"/>
    <w:uiPriority w:val="99"/>
    <w:semiHidden/>
    <w:unhideWhenUsed/>
    <w:rsid w:val="00630B4F"/>
    <w:rPr>
      <w:sz w:val="20"/>
      <w:szCs w:val="20"/>
    </w:rPr>
  </w:style>
  <w:style w:type="character" w:customStyle="1" w:styleId="CommentTextChar">
    <w:name w:val="Comment Text Char"/>
    <w:basedOn w:val="DefaultParagraphFont"/>
    <w:link w:val="CommentText"/>
    <w:uiPriority w:val="99"/>
    <w:semiHidden/>
    <w:rsid w:val="00630B4F"/>
    <w:rPr>
      <w:sz w:val="20"/>
      <w:szCs w:val="20"/>
    </w:rPr>
  </w:style>
  <w:style w:type="paragraph" w:styleId="CommentSubject">
    <w:name w:val="annotation subject"/>
    <w:basedOn w:val="CommentText"/>
    <w:next w:val="CommentText"/>
    <w:link w:val="CommentSubjectChar"/>
    <w:uiPriority w:val="99"/>
    <w:semiHidden/>
    <w:unhideWhenUsed/>
    <w:rsid w:val="00630B4F"/>
    <w:rPr>
      <w:b/>
      <w:bCs/>
    </w:rPr>
  </w:style>
  <w:style w:type="character" w:customStyle="1" w:styleId="CommentSubjectChar">
    <w:name w:val="Comment Subject Char"/>
    <w:basedOn w:val="CommentTextChar"/>
    <w:link w:val="CommentSubject"/>
    <w:uiPriority w:val="99"/>
    <w:semiHidden/>
    <w:rsid w:val="00630B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572064">
      <w:bodyDiv w:val="1"/>
      <w:marLeft w:val="0"/>
      <w:marRight w:val="0"/>
      <w:marTop w:val="0"/>
      <w:marBottom w:val="0"/>
      <w:divBdr>
        <w:top w:val="none" w:sz="0" w:space="0" w:color="auto"/>
        <w:left w:val="none" w:sz="0" w:space="0" w:color="auto"/>
        <w:bottom w:val="none" w:sz="0" w:space="0" w:color="auto"/>
        <w:right w:val="none" w:sz="0" w:space="0" w:color="auto"/>
      </w:divBdr>
    </w:div>
    <w:div w:id="427503306">
      <w:bodyDiv w:val="1"/>
      <w:marLeft w:val="0"/>
      <w:marRight w:val="0"/>
      <w:marTop w:val="0"/>
      <w:marBottom w:val="0"/>
      <w:divBdr>
        <w:top w:val="none" w:sz="0" w:space="0" w:color="auto"/>
        <w:left w:val="none" w:sz="0" w:space="0" w:color="auto"/>
        <w:bottom w:val="none" w:sz="0" w:space="0" w:color="auto"/>
        <w:right w:val="none" w:sz="0" w:space="0" w:color="auto"/>
      </w:divBdr>
    </w:div>
    <w:div w:id="532380076">
      <w:bodyDiv w:val="1"/>
      <w:marLeft w:val="0"/>
      <w:marRight w:val="0"/>
      <w:marTop w:val="0"/>
      <w:marBottom w:val="0"/>
      <w:divBdr>
        <w:top w:val="none" w:sz="0" w:space="0" w:color="auto"/>
        <w:left w:val="none" w:sz="0" w:space="0" w:color="auto"/>
        <w:bottom w:val="none" w:sz="0" w:space="0" w:color="auto"/>
        <w:right w:val="none" w:sz="0" w:space="0" w:color="auto"/>
      </w:divBdr>
    </w:div>
    <w:div w:id="644089332">
      <w:bodyDiv w:val="1"/>
      <w:marLeft w:val="0"/>
      <w:marRight w:val="0"/>
      <w:marTop w:val="0"/>
      <w:marBottom w:val="0"/>
      <w:divBdr>
        <w:top w:val="none" w:sz="0" w:space="0" w:color="auto"/>
        <w:left w:val="none" w:sz="0" w:space="0" w:color="auto"/>
        <w:bottom w:val="none" w:sz="0" w:space="0" w:color="auto"/>
        <w:right w:val="none" w:sz="0" w:space="0" w:color="auto"/>
      </w:divBdr>
      <w:divsChild>
        <w:div w:id="946348634">
          <w:marLeft w:val="547"/>
          <w:marRight w:val="0"/>
          <w:marTop w:val="86"/>
          <w:marBottom w:val="0"/>
          <w:divBdr>
            <w:top w:val="none" w:sz="0" w:space="0" w:color="auto"/>
            <w:left w:val="none" w:sz="0" w:space="0" w:color="auto"/>
            <w:bottom w:val="none" w:sz="0" w:space="0" w:color="auto"/>
            <w:right w:val="none" w:sz="0" w:space="0" w:color="auto"/>
          </w:divBdr>
        </w:div>
        <w:div w:id="1124229394">
          <w:marLeft w:val="547"/>
          <w:marRight w:val="0"/>
          <w:marTop w:val="86"/>
          <w:marBottom w:val="0"/>
          <w:divBdr>
            <w:top w:val="none" w:sz="0" w:space="0" w:color="auto"/>
            <w:left w:val="none" w:sz="0" w:space="0" w:color="auto"/>
            <w:bottom w:val="none" w:sz="0" w:space="0" w:color="auto"/>
            <w:right w:val="none" w:sz="0" w:space="0" w:color="auto"/>
          </w:divBdr>
        </w:div>
        <w:div w:id="2043288012">
          <w:marLeft w:val="547"/>
          <w:marRight w:val="0"/>
          <w:marTop w:val="86"/>
          <w:marBottom w:val="0"/>
          <w:divBdr>
            <w:top w:val="none" w:sz="0" w:space="0" w:color="auto"/>
            <w:left w:val="none" w:sz="0" w:space="0" w:color="auto"/>
            <w:bottom w:val="none" w:sz="0" w:space="0" w:color="auto"/>
            <w:right w:val="none" w:sz="0" w:space="0" w:color="auto"/>
          </w:divBdr>
        </w:div>
      </w:divsChild>
    </w:div>
    <w:div w:id="659965403">
      <w:bodyDiv w:val="1"/>
      <w:marLeft w:val="0"/>
      <w:marRight w:val="0"/>
      <w:marTop w:val="0"/>
      <w:marBottom w:val="0"/>
      <w:divBdr>
        <w:top w:val="none" w:sz="0" w:space="0" w:color="auto"/>
        <w:left w:val="none" w:sz="0" w:space="0" w:color="auto"/>
        <w:bottom w:val="none" w:sz="0" w:space="0" w:color="auto"/>
        <w:right w:val="none" w:sz="0" w:space="0" w:color="auto"/>
      </w:divBdr>
    </w:div>
    <w:div w:id="792020782">
      <w:bodyDiv w:val="1"/>
      <w:marLeft w:val="0"/>
      <w:marRight w:val="0"/>
      <w:marTop w:val="0"/>
      <w:marBottom w:val="0"/>
      <w:divBdr>
        <w:top w:val="none" w:sz="0" w:space="0" w:color="auto"/>
        <w:left w:val="none" w:sz="0" w:space="0" w:color="auto"/>
        <w:bottom w:val="none" w:sz="0" w:space="0" w:color="auto"/>
        <w:right w:val="none" w:sz="0" w:space="0" w:color="auto"/>
      </w:divBdr>
    </w:div>
    <w:div w:id="897131300">
      <w:bodyDiv w:val="1"/>
      <w:marLeft w:val="0"/>
      <w:marRight w:val="0"/>
      <w:marTop w:val="0"/>
      <w:marBottom w:val="0"/>
      <w:divBdr>
        <w:top w:val="none" w:sz="0" w:space="0" w:color="auto"/>
        <w:left w:val="none" w:sz="0" w:space="0" w:color="auto"/>
        <w:bottom w:val="none" w:sz="0" w:space="0" w:color="auto"/>
        <w:right w:val="none" w:sz="0" w:space="0" w:color="auto"/>
      </w:divBdr>
    </w:div>
    <w:div w:id="946736273">
      <w:bodyDiv w:val="1"/>
      <w:marLeft w:val="0"/>
      <w:marRight w:val="0"/>
      <w:marTop w:val="0"/>
      <w:marBottom w:val="0"/>
      <w:divBdr>
        <w:top w:val="none" w:sz="0" w:space="0" w:color="auto"/>
        <w:left w:val="none" w:sz="0" w:space="0" w:color="auto"/>
        <w:bottom w:val="none" w:sz="0" w:space="0" w:color="auto"/>
        <w:right w:val="none" w:sz="0" w:space="0" w:color="auto"/>
      </w:divBdr>
    </w:div>
    <w:div w:id="968819021">
      <w:bodyDiv w:val="1"/>
      <w:marLeft w:val="0"/>
      <w:marRight w:val="0"/>
      <w:marTop w:val="0"/>
      <w:marBottom w:val="0"/>
      <w:divBdr>
        <w:top w:val="none" w:sz="0" w:space="0" w:color="auto"/>
        <w:left w:val="none" w:sz="0" w:space="0" w:color="auto"/>
        <w:bottom w:val="none" w:sz="0" w:space="0" w:color="auto"/>
        <w:right w:val="none" w:sz="0" w:space="0" w:color="auto"/>
      </w:divBdr>
    </w:div>
    <w:div w:id="1116946259">
      <w:bodyDiv w:val="1"/>
      <w:marLeft w:val="0"/>
      <w:marRight w:val="0"/>
      <w:marTop w:val="0"/>
      <w:marBottom w:val="0"/>
      <w:divBdr>
        <w:top w:val="none" w:sz="0" w:space="0" w:color="auto"/>
        <w:left w:val="none" w:sz="0" w:space="0" w:color="auto"/>
        <w:bottom w:val="none" w:sz="0" w:space="0" w:color="auto"/>
        <w:right w:val="none" w:sz="0" w:space="0" w:color="auto"/>
      </w:divBdr>
    </w:div>
    <w:div w:id="1429425528">
      <w:bodyDiv w:val="1"/>
      <w:marLeft w:val="0"/>
      <w:marRight w:val="0"/>
      <w:marTop w:val="0"/>
      <w:marBottom w:val="0"/>
      <w:divBdr>
        <w:top w:val="none" w:sz="0" w:space="0" w:color="auto"/>
        <w:left w:val="none" w:sz="0" w:space="0" w:color="auto"/>
        <w:bottom w:val="none" w:sz="0" w:space="0" w:color="auto"/>
        <w:right w:val="none" w:sz="0" w:space="0" w:color="auto"/>
      </w:divBdr>
    </w:div>
    <w:div w:id="1444377557">
      <w:bodyDiv w:val="1"/>
      <w:marLeft w:val="0"/>
      <w:marRight w:val="0"/>
      <w:marTop w:val="0"/>
      <w:marBottom w:val="0"/>
      <w:divBdr>
        <w:top w:val="none" w:sz="0" w:space="0" w:color="auto"/>
        <w:left w:val="none" w:sz="0" w:space="0" w:color="auto"/>
        <w:bottom w:val="none" w:sz="0" w:space="0" w:color="auto"/>
        <w:right w:val="none" w:sz="0" w:space="0" w:color="auto"/>
      </w:divBdr>
    </w:div>
    <w:div w:id="1531066984">
      <w:bodyDiv w:val="1"/>
      <w:marLeft w:val="0"/>
      <w:marRight w:val="0"/>
      <w:marTop w:val="0"/>
      <w:marBottom w:val="0"/>
      <w:divBdr>
        <w:top w:val="none" w:sz="0" w:space="0" w:color="auto"/>
        <w:left w:val="none" w:sz="0" w:space="0" w:color="auto"/>
        <w:bottom w:val="none" w:sz="0" w:space="0" w:color="auto"/>
        <w:right w:val="none" w:sz="0" w:space="0" w:color="auto"/>
      </w:divBdr>
    </w:div>
    <w:div w:id="1618752100">
      <w:bodyDiv w:val="1"/>
      <w:marLeft w:val="0"/>
      <w:marRight w:val="0"/>
      <w:marTop w:val="0"/>
      <w:marBottom w:val="0"/>
      <w:divBdr>
        <w:top w:val="none" w:sz="0" w:space="0" w:color="auto"/>
        <w:left w:val="none" w:sz="0" w:space="0" w:color="auto"/>
        <w:bottom w:val="none" w:sz="0" w:space="0" w:color="auto"/>
        <w:right w:val="none" w:sz="0" w:space="0" w:color="auto"/>
      </w:divBdr>
    </w:div>
    <w:div w:id="1922787147">
      <w:bodyDiv w:val="1"/>
      <w:marLeft w:val="0"/>
      <w:marRight w:val="0"/>
      <w:marTop w:val="0"/>
      <w:marBottom w:val="0"/>
      <w:divBdr>
        <w:top w:val="none" w:sz="0" w:space="0" w:color="auto"/>
        <w:left w:val="none" w:sz="0" w:space="0" w:color="auto"/>
        <w:bottom w:val="none" w:sz="0" w:space="0" w:color="auto"/>
        <w:right w:val="none" w:sz="0" w:space="0" w:color="auto"/>
      </w:divBdr>
      <w:divsChild>
        <w:div w:id="423376533">
          <w:marLeft w:val="0"/>
          <w:marRight w:val="0"/>
          <w:marTop w:val="0"/>
          <w:marBottom w:val="0"/>
          <w:divBdr>
            <w:top w:val="none" w:sz="0" w:space="0" w:color="auto"/>
            <w:left w:val="none" w:sz="0" w:space="0" w:color="auto"/>
            <w:bottom w:val="none" w:sz="0" w:space="0" w:color="auto"/>
            <w:right w:val="none" w:sz="0" w:space="0" w:color="auto"/>
          </w:divBdr>
        </w:div>
        <w:div w:id="2056809919">
          <w:marLeft w:val="0"/>
          <w:marRight w:val="0"/>
          <w:marTop w:val="0"/>
          <w:marBottom w:val="0"/>
          <w:divBdr>
            <w:top w:val="none" w:sz="0" w:space="0" w:color="auto"/>
            <w:left w:val="none" w:sz="0" w:space="0" w:color="auto"/>
            <w:bottom w:val="none" w:sz="0" w:space="0" w:color="auto"/>
            <w:right w:val="none" w:sz="0" w:space="0" w:color="auto"/>
          </w:divBdr>
        </w:div>
      </w:divsChild>
    </w:div>
    <w:div w:id="20291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activecampaign.com/blog/types-of-stakeholder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en.wikipedia.org/wiki/H-E-B"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dtechbooks.org/id/learner_analysi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talentlms.com/blog/training-challenges-solutions-workplace/" TargetMode="External"/><Relationship Id="rId20" Type="http://schemas.openxmlformats.org/officeDocument/2006/relationships/hyperlink" Target="https://www.sanantoniomag.com/the-making-of-h-e-b-the-greatest-grocery-stor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frontlearning.com/blog/2017/02/online-training-scenarios-mistak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BDFD95ECC9274686F334AF3A7B15AF" ma:contentTypeVersion="11" ma:contentTypeDescription="Create a new document." ma:contentTypeScope="" ma:versionID="91781a8552a383356ef858448f0c02a1">
  <xsd:schema xmlns:xsd="http://www.w3.org/2001/XMLSchema" xmlns:xs="http://www.w3.org/2001/XMLSchema" xmlns:p="http://schemas.microsoft.com/office/2006/metadata/properties" xmlns:ns2="d5610339-2c66-4f63-afc0-c6a53d748bad" xmlns:ns3="b734fb2a-4f38-44ee-a9e9-88803f817b9a" targetNamespace="http://schemas.microsoft.com/office/2006/metadata/properties" ma:root="true" ma:fieldsID="a35238e4429dbb6a6920309937628c83" ns2:_="" ns3:_="">
    <xsd:import namespace="d5610339-2c66-4f63-afc0-c6a53d748bad"/>
    <xsd:import namespace="b734fb2a-4f38-44ee-a9e9-88803f817b9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10339-2c66-4f63-afc0-c6a53d748b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34fb2a-4f38-44ee-a9e9-88803f817b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04605-9262-4636-A65E-A3E5EDE9B92B}">
  <ds:schemaRefs>
    <ds:schemaRef ds:uri="http://schemas.microsoft.com/office/2006/metadata/properties"/>
    <ds:schemaRef ds:uri="d5610339-2c66-4f63-afc0-c6a53d748bad"/>
    <ds:schemaRef ds:uri="http://purl.org/dc/terms/"/>
    <ds:schemaRef ds:uri="b734fb2a-4f38-44ee-a9e9-88803f817b9a"/>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7BD9E18-10D4-449F-B0D3-F9FCC4E7E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10339-2c66-4f63-afc0-c6a53d748bad"/>
    <ds:schemaRef ds:uri="b734fb2a-4f38-44ee-a9e9-88803f817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6553A8-38E0-4EF0-83F5-383C04A9214A}">
  <ds:schemaRefs>
    <ds:schemaRef ds:uri="http://schemas.microsoft.com/sharepoint/v3/contenttype/forms"/>
  </ds:schemaRefs>
</ds:datastoreItem>
</file>

<file path=customXml/itemProps4.xml><?xml version="1.0" encoding="utf-8"?>
<ds:datastoreItem xmlns:ds="http://schemas.openxmlformats.org/officeDocument/2006/customXml" ds:itemID="{B78D33C5-72E0-4727-ABBF-79A18B07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3380</Words>
  <Characters>19272</Characters>
  <Application>Microsoft Office Word</Application>
  <DocSecurity>0</DocSecurity>
  <Lines>160</Lines>
  <Paragraphs>45</Paragraphs>
  <ScaleCrop>false</ScaleCrop>
  <Company/>
  <LinksUpToDate>false</LinksUpToDate>
  <CharactersWithSpaces>22607</CharactersWithSpaces>
  <SharedDoc>false</SharedDoc>
  <HLinks>
    <vt:vector size="36" baseType="variant">
      <vt:variant>
        <vt:i4>2949241</vt:i4>
      </vt:variant>
      <vt:variant>
        <vt:i4>15</vt:i4>
      </vt:variant>
      <vt:variant>
        <vt:i4>0</vt:i4>
      </vt:variant>
      <vt:variant>
        <vt:i4>5</vt:i4>
      </vt:variant>
      <vt:variant>
        <vt:lpwstr>https://en.wikipedia.org/wiki/H-E-B</vt:lpwstr>
      </vt:variant>
      <vt:variant>
        <vt:lpwstr/>
      </vt:variant>
      <vt:variant>
        <vt:i4>6094877</vt:i4>
      </vt:variant>
      <vt:variant>
        <vt:i4>12</vt:i4>
      </vt:variant>
      <vt:variant>
        <vt:i4>0</vt:i4>
      </vt:variant>
      <vt:variant>
        <vt:i4>5</vt:i4>
      </vt:variant>
      <vt:variant>
        <vt:lpwstr>https://www.sanantoniomag.com/the-making-of-h-e-b-the-greatest-grocery-store/</vt:lpwstr>
      </vt:variant>
      <vt:variant>
        <vt:lpwstr/>
      </vt:variant>
      <vt:variant>
        <vt:i4>8323127</vt:i4>
      </vt:variant>
      <vt:variant>
        <vt:i4>9</vt:i4>
      </vt:variant>
      <vt:variant>
        <vt:i4>0</vt:i4>
      </vt:variant>
      <vt:variant>
        <vt:i4>5</vt:i4>
      </vt:variant>
      <vt:variant>
        <vt:lpwstr>https://www.efrontlearning.com/blog/2017/02/online-training-scenarios-mistakes.html</vt:lpwstr>
      </vt:variant>
      <vt:variant>
        <vt:lpwstr/>
      </vt:variant>
      <vt:variant>
        <vt:i4>4456453</vt:i4>
      </vt:variant>
      <vt:variant>
        <vt:i4>6</vt:i4>
      </vt:variant>
      <vt:variant>
        <vt:i4>0</vt:i4>
      </vt:variant>
      <vt:variant>
        <vt:i4>5</vt:i4>
      </vt:variant>
      <vt:variant>
        <vt:lpwstr>https://www.activecampaign.com/blog/types-of-stakeholders</vt:lpwstr>
      </vt:variant>
      <vt:variant>
        <vt:lpwstr/>
      </vt:variant>
      <vt:variant>
        <vt:i4>6946910</vt:i4>
      </vt:variant>
      <vt:variant>
        <vt:i4>3</vt:i4>
      </vt:variant>
      <vt:variant>
        <vt:i4>0</vt:i4>
      </vt:variant>
      <vt:variant>
        <vt:i4>5</vt:i4>
      </vt:variant>
      <vt:variant>
        <vt:lpwstr>https://edtechbooks.org/id/learner_analysis</vt:lpwstr>
      </vt:variant>
      <vt:variant>
        <vt:lpwstr/>
      </vt:variant>
      <vt:variant>
        <vt:i4>8061027</vt:i4>
      </vt:variant>
      <vt:variant>
        <vt:i4>0</vt:i4>
      </vt:variant>
      <vt:variant>
        <vt:i4>0</vt:i4>
      </vt:variant>
      <vt:variant>
        <vt:i4>5</vt:i4>
      </vt:variant>
      <vt:variant>
        <vt:lpwstr>https://www.talentlms.com/blog/training-challenges-solutions-workplace/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Hendricks, Hannah</dc:creator>
  <cp:keywords/>
  <dc:description/>
  <cp:lastModifiedBy>Noah Hendricks</cp:lastModifiedBy>
  <cp:revision>2</cp:revision>
  <cp:lastPrinted>2019-11-10T21:48:00Z</cp:lastPrinted>
  <dcterms:created xsi:type="dcterms:W3CDTF">2021-07-06T19:10:00Z</dcterms:created>
  <dcterms:modified xsi:type="dcterms:W3CDTF">2021-07-06T19:10:00Z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0x010100A5BDFD95ECC9274686F334AF3A7B15AF</vt:lpwstr>
  </property>
</Properties>
</file>